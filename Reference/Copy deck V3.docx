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7E7" w:rsidRDefault="003D27E7"/>
    <w:tbl>
      <w:tblPr>
        <w:tblStyle w:val="TableGrid"/>
        <w:tblW w:w="11874" w:type="dxa"/>
        <w:tblLook w:val="04A0" w:firstRow="1" w:lastRow="0" w:firstColumn="1" w:lastColumn="0" w:noHBand="0" w:noVBand="1"/>
      </w:tblPr>
      <w:tblGrid>
        <w:gridCol w:w="423"/>
        <w:gridCol w:w="1390"/>
        <w:gridCol w:w="5406"/>
        <w:gridCol w:w="4655"/>
      </w:tblGrid>
      <w:tr w:rsidR="00383517" w:rsidRPr="003D27E7" w:rsidTr="00A51B9C">
        <w:tc>
          <w:tcPr>
            <w:tcW w:w="423" w:type="dxa"/>
            <w:shd w:val="clear" w:color="auto" w:fill="D9D9D9" w:themeFill="background1" w:themeFillShade="D9"/>
          </w:tcPr>
          <w:p w:rsidR="00383517" w:rsidRPr="003D27E7" w:rsidRDefault="00383517">
            <w:pPr>
              <w:rPr>
                <w:rFonts w:ascii="Arial" w:hAnsi="Arial" w:cs="Arial"/>
                <w:b/>
              </w:rPr>
            </w:pPr>
          </w:p>
        </w:tc>
        <w:tc>
          <w:tcPr>
            <w:tcW w:w="1390" w:type="dxa"/>
            <w:shd w:val="clear" w:color="auto" w:fill="D9D9D9" w:themeFill="background1" w:themeFillShade="D9"/>
          </w:tcPr>
          <w:p w:rsidR="00383517" w:rsidRPr="003D27E7" w:rsidRDefault="00383517">
            <w:pPr>
              <w:rPr>
                <w:rFonts w:ascii="Arial" w:hAnsi="Arial" w:cs="Arial"/>
                <w:b/>
              </w:rPr>
            </w:pPr>
            <w:r w:rsidRPr="003D27E7">
              <w:rPr>
                <w:rFonts w:ascii="Arial" w:hAnsi="Arial" w:cs="Arial"/>
                <w:b/>
              </w:rPr>
              <w:t>Visual</w:t>
            </w:r>
          </w:p>
        </w:tc>
        <w:tc>
          <w:tcPr>
            <w:tcW w:w="5406" w:type="dxa"/>
            <w:shd w:val="clear" w:color="auto" w:fill="D9D9D9" w:themeFill="background1" w:themeFillShade="D9"/>
          </w:tcPr>
          <w:p w:rsidR="00383517" w:rsidRPr="003D27E7" w:rsidRDefault="00383517">
            <w:pPr>
              <w:rPr>
                <w:rFonts w:ascii="Arial" w:hAnsi="Arial" w:cs="Arial"/>
                <w:b/>
              </w:rPr>
            </w:pPr>
            <w:r w:rsidRPr="003D27E7">
              <w:rPr>
                <w:rFonts w:ascii="Arial" w:hAnsi="Arial" w:cs="Arial"/>
                <w:b/>
              </w:rPr>
              <w:t>Content</w:t>
            </w:r>
          </w:p>
        </w:tc>
        <w:tc>
          <w:tcPr>
            <w:tcW w:w="4655" w:type="dxa"/>
            <w:shd w:val="clear" w:color="auto" w:fill="D9D9D9" w:themeFill="background1" w:themeFillShade="D9"/>
          </w:tcPr>
          <w:p w:rsidR="00383517" w:rsidRPr="003D27E7" w:rsidRDefault="0019547C">
            <w:pPr>
              <w:rPr>
                <w:rFonts w:ascii="Arial" w:hAnsi="Arial" w:cs="Arial"/>
                <w:b/>
              </w:rPr>
            </w:pPr>
            <w:r>
              <w:rPr>
                <w:rFonts w:ascii="Arial" w:hAnsi="Arial" w:cs="Arial"/>
                <w:b/>
              </w:rPr>
              <w:t>Voiceover</w:t>
            </w:r>
          </w:p>
        </w:tc>
      </w:tr>
      <w:tr w:rsidR="0019547C" w:rsidRPr="003D27E7" w:rsidTr="00A51B9C">
        <w:tc>
          <w:tcPr>
            <w:tcW w:w="423" w:type="dxa"/>
          </w:tcPr>
          <w:p w:rsidR="0019547C" w:rsidRPr="003D27E7" w:rsidRDefault="0019547C">
            <w:pPr>
              <w:rPr>
                <w:rFonts w:ascii="Arial" w:hAnsi="Arial" w:cs="Arial"/>
              </w:rPr>
            </w:pPr>
          </w:p>
        </w:tc>
        <w:tc>
          <w:tcPr>
            <w:tcW w:w="1390" w:type="dxa"/>
          </w:tcPr>
          <w:p w:rsidR="0019547C" w:rsidRPr="00764B0D" w:rsidRDefault="0019547C">
            <w:pPr>
              <w:rPr>
                <w:rFonts w:ascii="Arial" w:hAnsi="Arial" w:cs="Arial"/>
                <w:b/>
              </w:rPr>
            </w:pPr>
          </w:p>
        </w:tc>
        <w:tc>
          <w:tcPr>
            <w:tcW w:w="5406" w:type="dxa"/>
          </w:tcPr>
          <w:p w:rsidR="0019547C" w:rsidRPr="003D27E7" w:rsidRDefault="0019547C">
            <w:pPr>
              <w:rPr>
                <w:rFonts w:ascii="Arial" w:hAnsi="Arial" w:cs="Arial"/>
              </w:rPr>
            </w:pPr>
            <w:r w:rsidRPr="003D27E7">
              <w:rPr>
                <w:rFonts w:ascii="Arial" w:hAnsi="Arial" w:cs="Arial"/>
              </w:rPr>
              <w:t xml:space="preserve">Health is </w:t>
            </w:r>
            <w:r>
              <w:rPr>
                <w:rFonts w:ascii="Arial" w:hAnsi="Arial" w:cs="Arial"/>
              </w:rPr>
              <w:t>one of the biggest challenges facing Australian society</w:t>
            </w:r>
          </w:p>
        </w:tc>
        <w:tc>
          <w:tcPr>
            <w:tcW w:w="4655" w:type="dxa"/>
          </w:tcPr>
          <w:p w:rsidR="0019547C" w:rsidRPr="003D27E7" w:rsidRDefault="0019547C" w:rsidP="007E54BF">
            <w:pPr>
              <w:rPr>
                <w:rFonts w:ascii="Arial" w:hAnsi="Arial" w:cs="Arial"/>
              </w:rPr>
            </w:pPr>
            <w:r w:rsidRPr="003D27E7">
              <w:rPr>
                <w:rFonts w:ascii="Arial" w:hAnsi="Arial" w:cs="Arial"/>
              </w:rPr>
              <w:t xml:space="preserve">Health is </w:t>
            </w:r>
            <w:r>
              <w:rPr>
                <w:rFonts w:ascii="Arial" w:hAnsi="Arial" w:cs="Arial"/>
              </w:rPr>
              <w:t>one of the biggest challenges facing Australian society today and for the future</w:t>
            </w:r>
          </w:p>
        </w:tc>
      </w:tr>
      <w:tr w:rsidR="0019547C" w:rsidRPr="003D27E7" w:rsidTr="00A51B9C">
        <w:tc>
          <w:tcPr>
            <w:tcW w:w="423" w:type="dxa"/>
          </w:tcPr>
          <w:p w:rsidR="0019547C" w:rsidRPr="003D27E7" w:rsidRDefault="0019547C">
            <w:pPr>
              <w:rPr>
                <w:rFonts w:ascii="Arial" w:hAnsi="Arial" w:cs="Arial"/>
              </w:rPr>
            </w:pPr>
          </w:p>
        </w:tc>
        <w:tc>
          <w:tcPr>
            <w:tcW w:w="1390" w:type="dxa"/>
          </w:tcPr>
          <w:p w:rsidR="0019547C" w:rsidRPr="00764B0D" w:rsidRDefault="0019547C">
            <w:pPr>
              <w:rPr>
                <w:rFonts w:ascii="Arial" w:hAnsi="Arial" w:cs="Arial"/>
                <w:b/>
              </w:rPr>
            </w:pPr>
          </w:p>
        </w:tc>
        <w:tc>
          <w:tcPr>
            <w:tcW w:w="5406" w:type="dxa"/>
          </w:tcPr>
          <w:p w:rsidR="0019547C" w:rsidRPr="003D27E7" w:rsidRDefault="0019547C" w:rsidP="0019547C">
            <w:pPr>
              <w:rPr>
                <w:rFonts w:ascii="Arial" w:hAnsi="Arial" w:cs="Arial"/>
              </w:rPr>
            </w:pPr>
            <w:r>
              <w:rPr>
                <w:rFonts w:ascii="Arial" w:hAnsi="Arial" w:cs="Arial"/>
              </w:rPr>
              <w:t>We’re getting bigger. Obesity rates in Australia are climbing - 63% of us are now overweight</w:t>
            </w:r>
          </w:p>
        </w:tc>
        <w:tc>
          <w:tcPr>
            <w:tcW w:w="4655" w:type="dxa"/>
          </w:tcPr>
          <w:p w:rsidR="0019547C" w:rsidRPr="003D27E7" w:rsidRDefault="0019547C" w:rsidP="007E54BF">
            <w:pPr>
              <w:rPr>
                <w:rFonts w:ascii="Arial" w:hAnsi="Arial" w:cs="Arial"/>
              </w:rPr>
            </w:pPr>
            <w:r>
              <w:rPr>
                <w:rFonts w:ascii="Arial" w:hAnsi="Arial" w:cs="Arial"/>
              </w:rPr>
              <w:t>We’re getting bigger. Obesity rates in Australia are climbing faster than anywhere else in the world – 63% of us are now overweight</w:t>
            </w:r>
          </w:p>
        </w:tc>
      </w:tr>
      <w:tr w:rsidR="0019547C" w:rsidRPr="003D27E7" w:rsidTr="00A51B9C">
        <w:tc>
          <w:tcPr>
            <w:tcW w:w="423" w:type="dxa"/>
          </w:tcPr>
          <w:p w:rsidR="0019547C" w:rsidRPr="003D27E7" w:rsidRDefault="0019547C">
            <w:pPr>
              <w:rPr>
                <w:rFonts w:ascii="Arial" w:hAnsi="Arial" w:cs="Arial"/>
              </w:rPr>
            </w:pPr>
          </w:p>
        </w:tc>
        <w:tc>
          <w:tcPr>
            <w:tcW w:w="1390" w:type="dxa"/>
          </w:tcPr>
          <w:p w:rsidR="0019547C" w:rsidRPr="00764B0D" w:rsidRDefault="0019547C">
            <w:pPr>
              <w:rPr>
                <w:rFonts w:ascii="Arial" w:hAnsi="Arial" w:cs="Arial"/>
                <w:b/>
              </w:rPr>
            </w:pPr>
          </w:p>
        </w:tc>
        <w:tc>
          <w:tcPr>
            <w:tcW w:w="5406" w:type="dxa"/>
          </w:tcPr>
          <w:p w:rsidR="0019547C" w:rsidRPr="003D27E7" w:rsidRDefault="0019547C" w:rsidP="003D27E7">
            <w:pPr>
              <w:rPr>
                <w:rFonts w:ascii="Arial" w:hAnsi="Arial" w:cs="Arial"/>
              </w:rPr>
            </w:pPr>
            <w:r>
              <w:rPr>
                <w:rFonts w:ascii="Arial" w:hAnsi="Arial" w:cs="Arial"/>
              </w:rPr>
              <w:t xml:space="preserve">We’re getting older. By 2060, 15% of the population will be aged 75 years or more </w:t>
            </w:r>
          </w:p>
        </w:tc>
        <w:tc>
          <w:tcPr>
            <w:tcW w:w="4655" w:type="dxa"/>
          </w:tcPr>
          <w:p w:rsidR="0019547C" w:rsidRPr="003D27E7" w:rsidRDefault="0019547C" w:rsidP="007E54BF">
            <w:pPr>
              <w:rPr>
                <w:rFonts w:ascii="Arial" w:hAnsi="Arial" w:cs="Arial"/>
              </w:rPr>
            </w:pPr>
            <w:r>
              <w:rPr>
                <w:rFonts w:ascii="Arial" w:hAnsi="Arial" w:cs="Arial"/>
              </w:rPr>
              <w:t xml:space="preserve">We’re getting older. By 2060, 15% of the population will be aged 75 years or more increasing the healthcare burden </w:t>
            </w:r>
          </w:p>
        </w:tc>
      </w:tr>
      <w:tr w:rsidR="0019547C" w:rsidRPr="003D27E7" w:rsidTr="00A51B9C">
        <w:tc>
          <w:tcPr>
            <w:tcW w:w="423" w:type="dxa"/>
          </w:tcPr>
          <w:p w:rsidR="0019547C" w:rsidRPr="003D27E7" w:rsidRDefault="0019547C">
            <w:pPr>
              <w:rPr>
                <w:rFonts w:ascii="Arial" w:hAnsi="Arial" w:cs="Arial"/>
              </w:rPr>
            </w:pPr>
          </w:p>
        </w:tc>
        <w:tc>
          <w:tcPr>
            <w:tcW w:w="1390" w:type="dxa"/>
          </w:tcPr>
          <w:p w:rsidR="0019547C" w:rsidRPr="00764B0D" w:rsidRDefault="0019547C">
            <w:pPr>
              <w:rPr>
                <w:rFonts w:ascii="Arial" w:hAnsi="Arial" w:cs="Arial"/>
                <w:b/>
              </w:rPr>
            </w:pPr>
          </w:p>
        </w:tc>
        <w:tc>
          <w:tcPr>
            <w:tcW w:w="5406" w:type="dxa"/>
          </w:tcPr>
          <w:p w:rsidR="0019547C" w:rsidRPr="003D27E7" w:rsidRDefault="0019547C" w:rsidP="0019547C">
            <w:pPr>
              <w:rPr>
                <w:rFonts w:ascii="Arial" w:hAnsi="Arial" w:cs="Arial"/>
              </w:rPr>
            </w:pPr>
            <w:r>
              <w:rPr>
                <w:rFonts w:ascii="Arial" w:hAnsi="Arial" w:cs="Arial"/>
              </w:rPr>
              <w:t>We’re getting sicker. 90% of all deaths are related to chronic disease</w:t>
            </w:r>
          </w:p>
        </w:tc>
        <w:tc>
          <w:tcPr>
            <w:tcW w:w="4655" w:type="dxa"/>
          </w:tcPr>
          <w:p w:rsidR="0019547C" w:rsidRPr="003D27E7" w:rsidRDefault="0019547C" w:rsidP="007E54BF">
            <w:pPr>
              <w:rPr>
                <w:rFonts w:ascii="Arial" w:hAnsi="Arial" w:cs="Arial"/>
              </w:rPr>
            </w:pPr>
            <w:r>
              <w:rPr>
                <w:rFonts w:ascii="Arial" w:hAnsi="Arial" w:cs="Arial"/>
              </w:rPr>
              <w:t xml:space="preserve">We’re getting sicker. Chronic disease is rising &amp; now accounts for 90% of all deaths </w:t>
            </w:r>
          </w:p>
        </w:tc>
      </w:tr>
      <w:tr w:rsidR="0019547C" w:rsidRPr="003D27E7" w:rsidTr="00A51B9C">
        <w:tc>
          <w:tcPr>
            <w:tcW w:w="423" w:type="dxa"/>
          </w:tcPr>
          <w:p w:rsidR="0019547C" w:rsidRPr="003D27E7" w:rsidRDefault="0019547C">
            <w:pPr>
              <w:rPr>
                <w:rFonts w:ascii="Arial" w:hAnsi="Arial" w:cs="Arial"/>
              </w:rPr>
            </w:pPr>
          </w:p>
        </w:tc>
        <w:tc>
          <w:tcPr>
            <w:tcW w:w="1390" w:type="dxa"/>
          </w:tcPr>
          <w:p w:rsidR="0019547C" w:rsidRPr="00764B0D" w:rsidRDefault="0019547C">
            <w:pPr>
              <w:rPr>
                <w:rFonts w:ascii="Arial" w:hAnsi="Arial" w:cs="Arial"/>
                <w:b/>
              </w:rPr>
            </w:pPr>
          </w:p>
        </w:tc>
        <w:tc>
          <w:tcPr>
            <w:tcW w:w="5406" w:type="dxa"/>
          </w:tcPr>
          <w:p w:rsidR="0019547C" w:rsidRDefault="0019547C">
            <w:pPr>
              <w:rPr>
                <w:rFonts w:ascii="Arial" w:hAnsi="Arial" w:cs="Arial"/>
              </w:rPr>
            </w:pPr>
            <w:r>
              <w:rPr>
                <w:rFonts w:ascii="Arial" w:hAnsi="Arial" w:cs="Arial"/>
              </w:rPr>
              <w:t>3% of Medibank members utilise almost 40% of benefit outlay</w:t>
            </w:r>
          </w:p>
        </w:tc>
        <w:tc>
          <w:tcPr>
            <w:tcW w:w="4655" w:type="dxa"/>
          </w:tcPr>
          <w:p w:rsidR="0019547C" w:rsidRDefault="0019547C" w:rsidP="0019547C">
            <w:pPr>
              <w:rPr>
                <w:rFonts w:ascii="Arial" w:hAnsi="Arial" w:cs="Arial"/>
              </w:rPr>
            </w:pPr>
            <w:r>
              <w:rPr>
                <w:rFonts w:ascii="Arial" w:hAnsi="Arial" w:cs="Arial"/>
              </w:rPr>
              <w:t xml:space="preserve">And only 3% of our members utilise almost 40% of benefit outlay </w:t>
            </w:r>
            <w:ins w:id="0" w:author="Dermot Roche" w:date="2014-09-15T13:34:00Z">
              <w:r w:rsidR="006560BB">
                <w:rPr>
                  <w:rFonts w:ascii="Arial" w:hAnsi="Arial" w:cs="Arial"/>
                </w:rPr>
                <w:t>and the same ratios apply in the public healthcare sector</w:t>
              </w:r>
            </w:ins>
          </w:p>
        </w:tc>
      </w:tr>
      <w:tr w:rsidR="0019547C" w:rsidRPr="003D27E7" w:rsidTr="00A51B9C">
        <w:tc>
          <w:tcPr>
            <w:tcW w:w="423" w:type="dxa"/>
          </w:tcPr>
          <w:p w:rsidR="0019547C" w:rsidRPr="003D27E7" w:rsidRDefault="0019547C">
            <w:pPr>
              <w:rPr>
                <w:rFonts w:ascii="Arial" w:hAnsi="Arial" w:cs="Arial"/>
              </w:rPr>
            </w:pPr>
          </w:p>
        </w:tc>
        <w:tc>
          <w:tcPr>
            <w:tcW w:w="1390" w:type="dxa"/>
          </w:tcPr>
          <w:p w:rsidR="0019547C" w:rsidRPr="00764B0D" w:rsidRDefault="0019547C">
            <w:pPr>
              <w:rPr>
                <w:rFonts w:ascii="Arial" w:hAnsi="Arial" w:cs="Arial"/>
                <w:b/>
              </w:rPr>
            </w:pPr>
          </w:p>
        </w:tc>
        <w:tc>
          <w:tcPr>
            <w:tcW w:w="5406" w:type="dxa"/>
          </w:tcPr>
          <w:p w:rsidR="0019547C" w:rsidRPr="003D27E7" w:rsidRDefault="0019547C" w:rsidP="0019547C">
            <w:pPr>
              <w:rPr>
                <w:rFonts w:ascii="Arial" w:hAnsi="Arial" w:cs="Arial"/>
              </w:rPr>
            </w:pPr>
            <w:r>
              <w:rPr>
                <w:rFonts w:ascii="Arial" w:hAnsi="Arial" w:cs="Arial"/>
              </w:rPr>
              <w:t>Government spending in healthcare will increase by 189% over the next 15 years</w:t>
            </w:r>
          </w:p>
        </w:tc>
        <w:tc>
          <w:tcPr>
            <w:tcW w:w="4655" w:type="dxa"/>
          </w:tcPr>
          <w:p w:rsidR="0019547C" w:rsidRDefault="0019547C">
            <w:pPr>
              <w:rPr>
                <w:rFonts w:ascii="Arial" w:hAnsi="Arial" w:cs="Arial"/>
              </w:rPr>
            </w:pPr>
            <w:r>
              <w:rPr>
                <w:rFonts w:ascii="Arial" w:hAnsi="Arial" w:cs="Arial"/>
              </w:rPr>
              <w:t xml:space="preserve">Government spending in healthcare will skyrocket over the next 15 years </w:t>
            </w:r>
          </w:p>
        </w:tc>
      </w:tr>
      <w:tr w:rsidR="0019547C" w:rsidRPr="003D27E7" w:rsidTr="00A51B9C">
        <w:tc>
          <w:tcPr>
            <w:tcW w:w="423" w:type="dxa"/>
          </w:tcPr>
          <w:p w:rsidR="0019547C" w:rsidRPr="003D27E7" w:rsidRDefault="0019547C">
            <w:pPr>
              <w:rPr>
                <w:rFonts w:ascii="Arial" w:hAnsi="Arial" w:cs="Arial"/>
              </w:rPr>
            </w:pPr>
          </w:p>
        </w:tc>
        <w:tc>
          <w:tcPr>
            <w:tcW w:w="1390" w:type="dxa"/>
          </w:tcPr>
          <w:p w:rsidR="0019547C" w:rsidRPr="00764B0D" w:rsidRDefault="0019547C">
            <w:pPr>
              <w:rPr>
                <w:rFonts w:ascii="Arial" w:hAnsi="Arial" w:cs="Arial"/>
                <w:b/>
              </w:rPr>
            </w:pPr>
          </w:p>
        </w:tc>
        <w:tc>
          <w:tcPr>
            <w:tcW w:w="5406" w:type="dxa"/>
          </w:tcPr>
          <w:p w:rsidR="0019547C" w:rsidRPr="003D27E7" w:rsidRDefault="0019547C">
            <w:pPr>
              <w:rPr>
                <w:rFonts w:ascii="Arial" w:hAnsi="Arial" w:cs="Arial"/>
              </w:rPr>
            </w:pPr>
            <w:r>
              <w:rPr>
                <w:rFonts w:ascii="Arial" w:hAnsi="Arial" w:cs="Arial"/>
              </w:rPr>
              <w:t>These healthcare challenges are significant</w:t>
            </w:r>
          </w:p>
        </w:tc>
        <w:tc>
          <w:tcPr>
            <w:tcW w:w="4655" w:type="dxa"/>
          </w:tcPr>
          <w:p w:rsidR="0019547C" w:rsidRDefault="0019547C">
            <w:pPr>
              <w:rPr>
                <w:rFonts w:ascii="Arial" w:hAnsi="Arial" w:cs="Arial"/>
              </w:rPr>
            </w:pPr>
            <w:r>
              <w:rPr>
                <w:rFonts w:ascii="Arial" w:hAnsi="Arial" w:cs="Arial"/>
              </w:rPr>
              <w:t>The healthcare challenges for all of us are significant</w:t>
            </w:r>
          </w:p>
        </w:tc>
      </w:tr>
      <w:tr w:rsidR="0019547C" w:rsidRPr="003D27E7" w:rsidTr="00A51B9C">
        <w:tc>
          <w:tcPr>
            <w:tcW w:w="423" w:type="dxa"/>
          </w:tcPr>
          <w:p w:rsidR="0019547C" w:rsidRPr="003D27E7" w:rsidRDefault="0019547C">
            <w:pPr>
              <w:rPr>
                <w:rFonts w:ascii="Arial" w:hAnsi="Arial" w:cs="Arial"/>
              </w:rPr>
            </w:pPr>
          </w:p>
        </w:tc>
        <w:tc>
          <w:tcPr>
            <w:tcW w:w="1390" w:type="dxa"/>
          </w:tcPr>
          <w:p w:rsidR="0019547C" w:rsidRPr="00764B0D" w:rsidRDefault="0019547C">
            <w:pPr>
              <w:rPr>
                <w:rFonts w:ascii="Arial" w:hAnsi="Arial" w:cs="Arial"/>
                <w:b/>
              </w:rPr>
            </w:pPr>
          </w:p>
        </w:tc>
        <w:tc>
          <w:tcPr>
            <w:tcW w:w="5406" w:type="dxa"/>
          </w:tcPr>
          <w:p w:rsidR="0019547C" w:rsidRPr="003D27E7" w:rsidRDefault="0019547C" w:rsidP="00526793">
            <w:pPr>
              <w:rPr>
                <w:rFonts w:ascii="Arial" w:hAnsi="Arial" w:cs="Arial"/>
              </w:rPr>
            </w:pPr>
            <w:r>
              <w:rPr>
                <w:rFonts w:ascii="Arial" w:hAnsi="Arial" w:cs="Arial"/>
              </w:rPr>
              <w:t xml:space="preserve">Medibank has an important role to play in meeting them </w:t>
            </w:r>
          </w:p>
        </w:tc>
        <w:tc>
          <w:tcPr>
            <w:tcW w:w="4655" w:type="dxa"/>
          </w:tcPr>
          <w:p w:rsidR="0019547C" w:rsidRPr="003D27E7" w:rsidRDefault="0019547C" w:rsidP="007E54BF">
            <w:pPr>
              <w:rPr>
                <w:rFonts w:ascii="Arial" w:hAnsi="Arial" w:cs="Arial"/>
              </w:rPr>
            </w:pPr>
            <w:r>
              <w:rPr>
                <w:rFonts w:ascii="Arial" w:hAnsi="Arial" w:cs="Arial"/>
              </w:rPr>
              <w:t>Medibank has an important role to play in meeting these challenges</w:t>
            </w:r>
          </w:p>
        </w:tc>
      </w:tr>
      <w:tr w:rsidR="0019547C" w:rsidRPr="003D27E7" w:rsidTr="00A51B9C">
        <w:tc>
          <w:tcPr>
            <w:tcW w:w="423" w:type="dxa"/>
          </w:tcPr>
          <w:p w:rsidR="0019547C" w:rsidRPr="003D27E7" w:rsidRDefault="0019547C">
            <w:pPr>
              <w:rPr>
                <w:rFonts w:ascii="Arial" w:hAnsi="Arial" w:cs="Arial"/>
              </w:rPr>
            </w:pPr>
          </w:p>
        </w:tc>
        <w:tc>
          <w:tcPr>
            <w:tcW w:w="1390" w:type="dxa"/>
          </w:tcPr>
          <w:p w:rsidR="0019547C" w:rsidRPr="00764B0D" w:rsidRDefault="0019547C">
            <w:pPr>
              <w:rPr>
                <w:rFonts w:ascii="Arial" w:hAnsi="Arial" w:cs="Arial"/>
                <w:b/>
              </w:rPr>
            </w:pPr>
          </w:p>
        </w:tc>
        <w:tc>
          <w:tcPr>
            <w:tcW w:w="5406" w:type="dxa"/>
          </w:tcPr>
          <w:p w:rsidR="0019547C" w:rsidRDefault="0019547C" w:rsidP="006F6225">
            <w:pPr>
              <w:rPr>
                <w:rFonts w:ascii="Arial" w:hAnsi="Arial" w:cs="Arial"/>
              </w:rPr>
            </w:pPr>
            <w:r>
              <w:rPr>
                <w:rFonts w:ascii="Arial" w:hAnsi="Arial" w:cs="Arial"/>
              </w:rPr>
              <w:t xml:space="preserve">We are committed to supporting Australians and New Zealanders to navigate the healthcare system </w:t>
            </w:r>
          </w:p>
          <w:p w:rsidR="0019547C" w:rsidRDefault="0019547C" w:rsidP="006F6225">
            <w:pPr>
              <w:rPr>
                <w:rFonts w:ascii="Arial" w:hAnsi="Arial" w:cs="Arial"/>
              </w:rPr>
            </w:pPr>
          </w:p>
          <w:p w:rsidR="0019547C" w:rsidRDefault="0019547C" w:rsidP="006F6225">
            <w:pPr>
              <w:rPr>
                <w:rFonts w:ascii="Arial" w:hAnsi="Arial" w:cs="Arial"/>
              </w:rPr>
            </w:pPr>
            <w:r>
              <w:rPr>
                <w:rFonts w:ascii="Arial" w:hAnsi="Arial" w:cs="Arial"/>
              </w:rPr>
              <w:t xml:space="preserve">Get equitable access to healthcare </w:t>
            </w:r>
          </w:p>
          <w:p w:rsidR="0019547C" w:rsidRDefault="0019547C" w:rsidP="006F6225">
            <w:pPr>
              <w:rPr>
                <w:rFonts w:ascii="Arial" w:hAnsi="Arial" w:cs="Arial"/>
              </w:rPr>
            </w:pPr>
          </w:p>
          <w:p w:rsidR="0019547C" w:rsidRPr="003D27E7" w:rsidRDefault="0019547C" w:rsidP="0019547C">
            <w:pPr>
              <w:rPr>
                <w:rFonts w:ascii="Arial" w:hAnsi="Arial" w:cs="Arial"/>
              </w:rPr>
            </w:pPr>
            <w:r>
              <w:rPr>
                <w:rFonts w:ascii="Arial" w:hAnsi="Arial" w:cs="Arial"/>
              </w:rPr>
              <w:t>Receive the type of healthcare they need in the right place at the right time.</w:t>
            </w:r>
          </w:p>
        </w:tc>
        <w:tc>
          <w:tcPr>
            <w:tcW w:w="4655" w:type="dxa"/>
          </w:tcPr>
          <w:p w:rsidR="0019547C" w:rsidRPr="003D27E7" w:rsidRDefault="0019547C" w:rsidP="007E54BF">
            <w:pPr>
              <w:rPr>
                <w:rFonts w:ascii="Arial" w:hAnsi="Arial" w:cs="Arial"/>
              </w:rPr>
            </w:pPr>
            <w:r>
              <w:rPr>
                <w:rFonts w:ascii="Arial" w:hAnsi="Arial" w:cs="Arial"/>
              </w:rPr>
              <w:t>We are committed to supporting Australians and New Zealanders to navigate the healthcare system, get equitable access to healthcare, &amp; receive the type of healthcare they need in the right place at the right time</w:t>
            </w:r>
            <w:ins w:id="1" w:author="Dermot Roche" w:date="2014-09-15T13:35:00Z">
              <w:r w:rsidR="006560BB">
                <w:rPr>
                  <w:rFonts w:ascii="Arial" w:hAnsi="Arial" w:cs="Arial"/>
                </w:rPr>
                <w:t xml:space="preserve"> and at the right cost</w:t>
              </w:r>
            </w:ins>
            <w:r>
              <w:rPr>
                <w:rFonts w:ascii="Arial" w:hAnsi="Arial" w:cs="Arial"/>
              </w:rPr>
              <w:t>.</w:t>
            </w:r>
          </w:p>
        </w:tc>
      </w:tr>
      <w:tr w:rsidR="0019547C" w:rsidRPr="003D27E7" w:rsidTr="00A51B9C">
        <w:tc>
          <w:tcPr>
            <w:tcW w:w="423" w:type="dxa"/>
          </w:tcPr>
          <w:p w:rsidR="0019547C" w:rsidRDefault="0019547C">
            <w:pPr>
              <w:rPr>
                <w:rFonts w:ascii="Arial" w:hAnsi="Arial" w:cs="Arial"/>
              </w:rPr>
            </w:pPr>
            <w:r>
              <w:rPr>
                <w:rFonts w:ascii="Arial" w:hAnsi="Arial" w:cs="Arial"/>
              </w:rPr>
              <w:t>1</w:t>
            </w:r>
          </w:p>
        </w:tc>
        <w:tc>
          <w:tcPr>
            <w:tcW w:w="1390" w:type="dxa"/>
          </w:tcPr>
          <w:p w:rsidR="0019547C" w:rsidRDefault="0019547C">
            <w:pPr>
              <w:rPr>
                <w:rFonts w:ascii="Arial" w:hAnsi="Arial" w:cs="Arial"/>
              </w:rPr>
            </w:pPr>
          </w:p>
          <w:p w:rsidR="0019547C" w:rsidRDefault="0019547C">
            <w:pPr>
              <w:rPr>
                <w:rFonts w:ascii="Arial" w:hAnsi="Arial" w:cs="Arial"/>
              </w:rPr>
            </w:pPr>
            <w:r>
              <w:rPr>
                <w:rFonts w:ascii="Arial" w:hAnsi="Arial" w:cs="Arial"/>
              </w:rPr>
              <w:t>Mother with baby</w:t>
            </w:r>
          </w:p>
          <w:p w:rsidR="0019547C" w:rsidRDefault="0019547C">
            <w:pPr>
              <w:rPr>
                <w:rFonts w:ascii="Arial" w:hAnsi="Arial" w:cs="Arial"/>
              </w:rPr>
            </w:pPr>
            <w:r>
              <w:rPr>
                <w:rFonts w:ascii="Arial" w:hAnsi="Arial" w:cs="Arial"/>
              </w:rPr>
              <w:t>Elderly</w:t>
            </w:r>
          </w:p>
          <w:p w:rsidR="0019547C" w:rsidRDefault="0019547C">
            <w:pPr>
              <w:rPr>
                <w:rFonts w:ascii="Arial" w:hAnsi="Arial" w:cs="Arial"/>
              </w:rPr>
            </w:pPr>
            <w:r>
              <w:rPr>
                <w:rFonts w:ascii="Arial" w:hAnsi="Arial" w:cs="Arial"/>
              </w:rPr>
              <w:t>Family</w:t>
            </w:r>
          </w:p>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r>
              <w:rPr>
                <w:rFonts w:ascii="Arial" w:hAnsi="Arial" w:cs="Arial"/>
              </w:rPr>
              <w:t xml:space="preserve">Voiceover of </w:t>
            </w:r>
            <w:r w:rsidRPr="00CA77BD">
              <w:rPr>
                <w:rFonts w:ascii="Arial" w:hAnsi="Arial" w:cs="Arial"/>
                <w:i/>
              </w:rPr>
              <w:t>Healthdirect</w:t>
            </w:r>
            <w:r>
              <w:rPr>
                <w:rFonts w:ascii="Arial" w:hAnsi="Arial" w:cs="Arial"/>
              </w:rPr>
              <w:t xml:space="preserve"> call – ideally mother &amp; child</w:t>
            </w:r>
          </w:p>
          <w:p w:rsidR="0019547C" w:rsidRDefault="0019547C">
            <w:pPr>
              <w:rPr>
                <w:rFonts w:ascii="Arial" w:hAnsi="Arial" w:cs="Arial"/>
              </w:rPr>
            </w:pPr>
          </w:p>
          <w:p w:rsidR="0019547C" w:rsidRDefault="0019547C">
            <w:pPr>
              <w:rPr>
                <w:rFonts w:ascii="Arial" w:hAnsi="Arial" w:cs="Arial"/>
              </w:rPr>
            </w:pPr>
          </w:p>
          <w:p w:rsidR="0019547C" w:rsidRPr="003D27E7" w:rsidRDefault="0019547C">
            <w:pPr>
              <w:rPr>
                <w:rFonts w:ascii="Arial" w:hAnsi="Arial" w:cs="Arial"/>
              </w:rPr>
            </w:pPr>
          </w:p>
        </w:tc>
        <w:tc>
          <w:tcPr>
            <w:tcW w:w="5406" w:type="dxa"/>
          </w:tcPr>
          <w:p w:rsidR="005F5A27" w:rsidRDefault="005F5A27" w:rsidP="005F5A27">
            <w:pPr>
              <w:rPr>
                <w:rFonts w:ascii="Arial" w:hAnsi="Arial" w:cs="Arial"/>
                <w:b/>
              </w:rPr>
            </w:pPr>
          </w:p>
          <w:p w:rsidR="005F5A27" w:rsidRPr="008E226A" w:rsidRDefault="005F5A27" w:rsidP="005F5A27">
            <w:pPr>
              <w:rPr>
                <w:rFonts w:ascii="Arial" w:hAnsi="Arial" w:cs="Arial"/>
                <w:b/>
              </w:rPr>
            </w:pPr>
            <w:r w:rsidRPr="005F5A27">
              <w:rPr>
                <w:rFonts w:ascii="Arial" w:hAnsi="Arial" w:cs="Arial"/>
                <w:b/>
                <w:color w:val="FF0000"/>
              </w:rPr>
              <w:t>Headline:</w:t>
            </w:r>
            <w:r>
              <w:rPr>
                <w:rFonts w:ascii="Arial" w:hAnsi="Arial" w:cs="Arial"/>
                <w:b/>
              </w:rPr>
              <w:t xml:space="preserve"> </w:t>
            </w:r>
            <w:r w:rsidR="006862F6">
              <w:rPr>
                <w:rFonts w:ascii="Arial" w:hAnsi="Arial" w:cs="Arial"/>
                <w:b/>
              </w:rPr>
              <w:t xml:space="preserve">Telehealth services - </w:t>
            </w:r>
            <w:r w:rsidRPr="008E226A">
              <w:rPr>
                <w:rFonts w:ascii="Arial" w:hAnsi="Arial" w:cs="Arial"/>
                <w:b/>
              </w:rPr>
              <w:t xml:space="preserve">Nurse Triage </w:t>
            </w:r>
          </w:p>
          <w:p w:rsidR="006862F6" w:rsidRDefault="006862F6">
            <w:pPr>
              <w:rPr>
                <w:rFonts w:ascii="Arial" w:hAnsi="Arial" w:cs="Arial"/>
                <w:noProof/>
                <w:color w:val="0000FF"/>
                <w:sz w:val="27"/>
                <w:szCs w:val="27"/>
                <w:lang w:eastAsia="en-AU"/>
              </w:rPr>
            </w:pPr>
          </w:p>
          <w:p w:rsidR="006862F6" w:rsidRDefault="006862F6">
            <w:pPr>
              <w:rPr>
                <w:rFonts w:ascii="Arial" w:hAnsi="Arial" w:cs="Arial"/>
                <w:noProof/>
                <w:color w:val="0000FF"/>
                <w:sz w:val="27"/>
                <w:szCs w:val="27"/>
                <w:lang w:eastAsia="en-AU"/>
              </w:rPr>
            </w:pPr>
          </w:p>
          <w:p w:rsidR="006862F6" w:rsidRDefault="006862F6">
            <w:pPr>
              <w:rPr>
                <w:rFonts w:ascii="Arial" w:hAnsi="Arial" w:cs="Arial"/>
                <w:noProof/>
                <w:color w:val="0000FF"/>
                <w:sz w:val="27"/>
                <w:szCs w:val="27"/>
                <w:lang w:eastAsia="en-AU"/>
              </w:rPr>
            </w:pPr>
          </w:p>
          <w:p w:rsidR="006862F6" w:rsidRDefault="00A51B9C">
            <w:pPr>
              <w:rPr>
                <w:rFonts w:ascii="Arial" w:hAnsi="Arial" w:cs="Arial"/>
                <w:noProof/>
                <w:color w:val="0000FF"/>
                <w:sz w:val="27"/>
                <w:szCs w:val="27"/>
                <w:lang w:eastAsia="en-AU"/>
              </w:rPr>
            </w:pPr>
            <w:r>
              <w:rPr>
                <w:rFonts w:ascii="Arial" w:hAnsi="Arial" w:cs="Arial"/>
                <w:noProof/>
                <w:color w:val="0000FF"/>
                <w:sz w:val="27"/>
                <w:szCs w:val="27"/>
                <w:lang w:eastAsia="en-AU"/>
              </w:rPr>
              <w:drawing>
                <wp:anchor distT="0" distB="0" distL="114300" distR="114300" simplePos="0" relativeHeight="251724800" behindDoc="0" locked="0" layoutInCell="1" allowOverlap="1" wp14:anchorId="15BEC4B7" wp14:editId="528D6E55">
                  <wp:simplePos x="0" y="0"/>
                  <wp:positionH relativeFrom="column">
                    <wp:posOffset>5715</wp:posOffset>
                  </wp:positionH>
                  <wp:positionV relativeFrom="paragraph">
                    <wp:posOffset>160655</wp:posOffset>
                  </wp:positionV>
                  <wp:extent cx="1445260" cy="962025"/>
                  <wp:effectExtent l="0" t="0" r="2540" b="9525"/>
                  <wp:wrapSquare wrapText="bothSides"/>
                  <wp:docPr id="1" name="Picture 1" descr="http://t3.gstatic.com/images?q=tbn:ANd9GcRY9aSYW9WcODiOlS0YeLoyUDYWpt-8tggJF3d0Xzbqd979N_lYAQ:www.naturalpathfresno.com/wp-content/uploads/2013/08/bigstock-Mother-with-baby-at-outdoors-2659973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3.gstatic.com/images?q=tbn:ANd9GcRY9aSYW9WcODiOlS0YeLoyUDYWpt-8tggJF3d0Xzbqd979N_lYAQ:www.naturalpathfresno.com/wp-content/uploads/2013/08/bigstock-Mother-with-baby-at-outdoors-26599736.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526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2F6" w:rsidRDefault="006862F6">
            <w:pPr>
              <w:rPr>
                <w:rFonts w:ascii="Arial" w:hAnsi="Arial" w:cs="Arial"/>
                <w:noProof/>
                <w:color w:val="0000FF"/>
                <w:sz w:val="27"/>
                <w:szCs w:val="27"/>
                <w:lang w:eastAsia="en-AU"/>
              </w:rPr>
            </w:pPr>
          </w:p>
          <w:p w:rsidR="006862F6" w:rsidRDefault="006862F6">
            <w:pPr>
              <w:rPr>
                <w:rFonts w:ascii="Arial" w:hAnsi="Arial" w:cs="Arial"/>
                <w:noProof/>
                <w:color w:val="0000FF"/>
                <w:sz w:val="27"/>
                <w:szCs w:val="27"/>
                <w:lang w:eastAsia="en-AU"/>
              </w:rPr>
            </w:pPr>
          </w:p>
          <w:p w:rsidR="00A51B9C" w:rsidRDefault="00A51B9C" w:rsidP="006862F6">
            <w:pPr>
              <w:rPr>
                <w:rFonts w:ascii="Arial" w:hAnsi="Arial" w:cs="Arial"/>
              </w:rPr>
            </w:pPr>
          </w:p>
          <w:p w:rsidR="00A51B9C" w:rsidRDefault="00A51B9C" w:rsidP="006862F6">
            <w:pPr>
              <w:rPr>
                <w:rFonts w:ascii="Arial" w:hAnsi="Arial" w:cs="Arial"/>
              </w:rPr>
            </w:pPr>
          </w:p>
          <w:p w:rsidR="00A51B9C" w:rsidRDefault="00A51B9C" w:rsidP="006862F6">
            <w:pPr>
              <w:rPr>
                <w:rFonts w:ascii="Arial" w:hAnsi="Arial" w:cs="Arial"/>
              </w:rPr>
            </w:pPr>
          </w:p>
          <w:p w:rsidR="00A51B9C" w:rsidRDefault="00A51B9C" w:rsidP="006862F6">
            <w:pPr>
              <w:rPr>
                <w:rFonts w:ascii="Arial" w:hAnsi="Arial" w:cs="Arial"/>
              </w:rPr>
            </w:pPr>
          </w:p>
          <w:p w:rsidR="006862F6" w:rsidRDefault="006862F6" w:rsidP="006862F6">
            <w:pPr>
              <w:rPr>
                <w:rFonts w:ascii="Arial" w:hAnsi="Arial" w:cs="Arial"/>
              </w:rPr>
            </w:pPr>
            <w:r>
              <w:rPr>
                <w:rFonts w:ascii="Arial" w:hAnsi="Arial" w:cs="Arial"/>
              </w:rPr>
              <w:t>Over 1,000 health professionals deliver over 1.5 million healthcare interactions every year</w:t>
            </w:r>
          </w:p>
          <w:p w:rsidR="006862F6" w:rsidRDefault="006862F6" w:rsidP="006862F6">
            <w:pPr>
              <w:rPr>
                <w:rFonts w:ascii="Arial" w:hAnsi="Arial" w:cs="Arial"/>
              </w:rPr>
            </w:pPr>
          </w:p>
          <w:p w:rsidR="006862F6" w:rsidRDefault="006862F6" w:rsidP="006862F6">
            <w:pPr>
              <w:rPr>
                <w:rFonts w:ascii="Arial" w:hAnsi="Arial" w:cs="Arial"/>
              </w:rPr>
            </w:pPr>
            <w:r>
              <w:rPr>
                <w:rFonts w:ascii="Arial" w:hAnsi="Arial" w:cs="Arial"/>
              </w:rPr>
              <w:t xml:space="preserve">Through Australia’s largest </w:t>
            </w:r>
            <w:proofErr w:type="spellStart"/>
            <w:r>
              <w:rPr>
                <w:rFonts w:ascii="Arial" w:hAnsi="Arial" w:cs="Arial"/>
              </w:rPr>
              <w:t>work@home</w:t>
            </w:r>
            <w:proofErr w:type="spellEnd"/>
            <w:r>
              <w:rPr>
                <w:rFonts w:ascii="Arial" w:hAnsi="Arial" w:cs="Arial"/>
              </w:rPr>
              <w:t xml:space="preserve"> model </w:t>
            </w:r>
          </w:p>
          <w:p w:rsidR="006862F6" w:rsidRDefault="006862F6">
            <w:pPr>
              <w:rPr>
                <w:rFonts w:ascii="Arial" w:hAnsi="Arial" w:cs="Arial"/>
                <w:noProof/>
                <w:color w:val="0000FF"/>
                <w:sz w:val="27"/>
                <w:szCs w:val="27"/>
                <w:lang w:eastAsia="en-AU"/>
              </w:rPr>
            </w:pPr>
          </w:p>
          <w:p w:rsidR="006862F6" w:rsidRDefault="00784329">
            <w:pPr>
              <w:rPr>
                <w:rFonts w:ascii="Arial" w:hAnsi="Arial" w:cs="Arial"/>
                <w:noProof/>
                <w:color w:val="0000FF"/>
                <w:sz w:val="27"/>
                <w:szCs w:val="27"/>
                <w:lang w:eastAsia="en-AU"/>
              </w:rPr>
            </w:pPr>
            <w:r>
              <w:rPr>
                <w:rFonts w:ascii="Arial" w:hAnsi="Arial" w:cs="Arial"/>
                <w:noProof/>
                <w:color w:val="0000FF"/>
                <w:sz w:val="27"/>
                <w:szCs w:val="27"/>
                <w:lang w:eastAsia="en-AU"/>
              </w:rPr>
              <w:drawing>
                <wp:anchor distT="0" distB="0" distL="114300" distR="114300" simplePos="0" relativeHeight="251723776" behindDoc="0" locked="0" layoutInCell="1" allowOverlap="1" wp14:anchorId="3AD00292" wp14:editId="58FF7819">
                  <wp:simplePos x="0" y="0"/>
                  <wp:positionH relativeFrom="column">
                    <wp:posOffset>-21590</wp:posOffset>
                  </wp:positionH>
                  <wp:positionV relativeFrom="paragraph">
                    <wp:posOffset>3810</wp:posOffset>
                  </wp:positionV>
                  <wp:extent cx="1463040" cy="971550"/>
                  <wp:effectExtent l="0" t="0" r="3810" b="0"/>
                  <wp:wrapSquare wrapText="bothSides"/>
                  <wp:docPr id="2" name="Picture 2" descr="http://t2.gstatic.com/images?q=tbn:ANd9GcRViNDrBYfDCX5XVwFila2YEVkQhSJdsl2uIEFvFpryeC3ADlzmvA:www.donpurdum.com/files/7613/7830/7315/elderly-coupl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RViNDrBYfDCX5XVwFila2YEVkQhSJdsl2uIEFvFpryeC3ADlzmvA:www.donpurdum.com/files/7613/7830/7315/elderly-coupl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2F6" w:rsidRDefault="006862F6">
            <w:pPr>
              <w:rPr>
                <w:rFonts w:ascii="Arial" w:hAnsi="Arial" w:cs="Arial"/>
                <w:noProof/>
                <w:color w:val="0000FF"/>
                <w:sz w:val="27"/>
                <w:szCs w:val="27"/>
                <w:lang w:eastAsia="en-AU"/>
              </w:rPr>
            </w:pPr>
          </w:p>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p>
          <w:p w:rsidR="00784329" w:rsidRDefault="00784329" w:rsidP="00784329">
            <w:pPr>
              <w:rPr>
                <w:rFonts w:ascii="Arial" w:hAnsi="Arial" w:cs="Arial"/>
              </w:rPr>
            </w:pPr>
            <w:r>
              <w:rPr>
                <w:rFonts w:ascii="Arial" w:hAnsi="Arial" w:cs="Arial"/>
              </w:rPr>
              <w:t xml:space="preserve">A high quality health service </w:t>
            </w:r>
          </w:p>
          <w:p w:rsidR="0019547C" w:rsidRDefault="0019547C">
            <w:pPr>
              <w:rPr>
                <w:rFonts w:ascii="Arial" w:hAnsi="Arial" w:cs="Arial"/>
              </w:rPr>
            </w:pPr>
          </w:p>
          <w:p w:rsidR="00784329" w:rsidRDefault="00784329" w:rsidP="00784329">
            <w:pPr>
              <w:rPr>
                <w:rFonts w:ascii="Arial" w:hAnsi="Arial" w:cs="Arial"/>
              </w:rPr>
            </w:pPr>
            <w:r>
              <w:rPr>
                <w:rFonts w:ascii="Arial" w:hAnsi="Arial" w:cs="Arial"/>
              </w:rPr>
              <w:t>Available to consumers funded through the Federal Government and Medibank members.</w:t>
            </w:r>
          </w:p>
          <w:p w:rsidR="0019547C" w:rsidRDefault="0019547C">
            <w:pPr>
              <w:rPr>
                <w:rFonts w:ascii="Arial" w:hAnsi="Arial" w:cs="Arial"/>
              </w:rPr>
            </w:pPr>
          </w:p>
          <w:p w:rsidR="00784329" w:rsidRDefault="00784329">
            <w:pPr>
              <w:rPr>
                <w:rFonts w:ascii="Arial" w:hAnsi="Arial" w:cs="Arial"/>
              </w:rPr>
            </w:pPr>
            <w:r>
              <w:rPr>
                <w:rFonts w:ascii="Arial" w:hAnsi="Arial" w:cs="Arial"/>
                <w:noProof/>
                <w:color w:val="0000FF"/>
                <w:sz w:val="27"/>
                <w:szCs w:val="27"/>
                <w:lang w:eastAsia="en-AU"/>
              </w:rPr>
              <w:drawing>
                <wp:anchor distT="0" distB="0" distL="114300" distR="114300" simplePos="0" relativeHeight="251725824" behindDoc="1" locked="0" layoutInCell="1" allowOverlap="1" wp14:anchorId="5BAF47D9" wp14:editId="6E6437D4">
                  <wp:simplePos x="0" y="0"/>
                  <wp:positionH relativeFrom="column">
                    <wp:posOffset>-19050</wp:posOffset>
                  </wp:positionH>
                  <wp:positionV relativeFrom="paragraph">
                    <wp:posOffset>6985</wp:posOffset>
                  </wp:positionV>
                  <wp:extent cx="1574165" cy="1047750"/>
                  <wp:effectExtent l="0" t="0" r="6985" b="0"/>
                  <wp:wrapTight wrapText="bothSides">
                    <wp:wrapPolygon edited="0">
                      <wp:start x="0" y="0"/>
                      <wp:lineTo x="0" y="21207"/>
                      <wp:lineTo x="21434" y="21207"/>
                      <wp:lineTo x="21434" y="0"/>
                      <wp:lineTo x="0" y="0"/>
                    </wp:wrapPolygon>
                  </wp:wrapTight>
                  <wp:docPr id="3" name="Picture 3" descr="http://t0.gstatic.com/images?q=tbn:ANd9GcQsg3MGaLn4BLpCJfL5gFolLte979IjHZoS334P5ytIdHq1UxoMZA:blog.grandmirage.com/wp-content/uploads/2013/10/shutterstock_55172212small.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0.gstatic.com/images?q=tbn:ANd9GcQsg3MGaLn4BLpCJfL5gFolLte979IjHZoS334P5ytIdHq1UxoMZA:blog.grandmirage.com/wp-content/uploads/2013/10/shutterstock_55172212small.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165"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329" w:rsidRDefault="00784329">
            <w:pPr>
              <w:rPr>
                <w:rFonts w:ascii="Arial" w:hAnsi="Arial" w:cs="Arial"/>
              </w:rPr>
            </w:pPr>
          </w:p>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p>
          <w:p w:rsidR="0019547C" w:rsidRDefault="00A51B9C">
            <w:pPr>
              <w:rPr>
                <w:rFonts w:ascii="Arial" w:hAnsi="Arial" w:cs="Arial"/>
              </w:rPr>
            </w:pPr>
            <w:r>
              <w:rPr>
                <w:rFonts w:ascii="Arial" w:hAnsi="Arial" w:cs="Arial"/>
              </w:rPr>
              <w:t>Nurse Triage results</w:t>
            </w:r>
            <w:r w:rsidR="0019547C">
              <w:rPr>
                <w:rFonts w:ascii="Arial" w:hAnsi="Arial" w:cs="Arial"/>
              </w:rPr>
              <w:t xml:space="preserve"> in 60,000 fewer emergency department visits</w:t>
            </w:r>
            <w:r>
              <w:rPr>
                <w:rFonts w:ascii="Arial" w:hAnsi="Arial" w:cs="Arial"/>
              </w:rPr>
              <w:t xml:space="preserve"> each year</w:t>
            </w:r>
          </w:p>
          <w:p w:rsidR="0019547C" w:rsidRDefault="0019547C">
            <w:pPr>
              <w:rPr>
                <w:rFonts w:ascii="Arial" w:hAnsi="Arial" w:cs="Arial"/>
              </w:rPr>
            </w:pPr>
          </w:p>
          <w:p w:rsidR="0019547C" w:rsidRDefault="0019547C">
            <w:pPr>
              <w:rPr>
                <w:rFonts w:ascii="Arial" w:hAnsi="Arial" w:cs="Arial"/>
              </w:rPr>
            </w:pPr>
            <w:r>
              <w:rPr>
                <w:rFonts w:ascii="Arial" w:hAnsi="Arial" w:cs="Arial"/>
              </w:rPr>
              <w:t>5,000 fewer ambulance callouts</w:t>
            </w:r>
          </w:p>
          <w:p w:rsidR="0019547C" w:rsidRDefault="0019547C">
            <w:pPr>
              <w:rPr>
                <w:rFonts w:ascii="Arial" w:hAnsi="Arial" w:cs="Arial"/>
              </w:rPr>
            </w:pPr>
          </w:p>
          <w:p w:rsidR="0019547C" w:rsidRDefault="0019547C">
            <w:pPr>
              <w:rPr>
                <w:rFonts w:ascii="Arial" w:hAnsi="Arial" w:cs="Arial"/>
              </w:rPr>
            </w:pPr>
            <w:r>
              <w:rPr>
                <w:rFonts w:ascii="Arial" w:hAnsi="Arial" w:cs="Arial"/>
              </w:rPr>
              <w:t>Saving $30 million in public healthcare costs each year</w:t>
            </w:r>
          </w:p>
          <w:p w:rsidR="0019547C" w:rsidRPr="003D27E7" w:rsidRDefault="0019547C">
            <w:pPr>
              <w:rPr>
                <w:rFonts w:ascii="Arial" w:hAnsi="Arial" w:cs="Arial"/>
              </w:rPr>
            </w:pPr>
          </w:p>
        </w:tc>
        <w:tc>
          <w:tcPr>
            <w:tcW w:w="4655" w:type="dxa"/>
          </w:tcPr>
          <w:p w:rsidR="0019547C" w:rsidRDefault="005F5A27">
            <w:pPr>
              <w:rPr>
                <w:rFonts w:ascii="Arial" w:hAnsi="Arial" w:cs="Arial"/>
                <w:noProof/>
                <w:szCs w:val="27"/>
                <w:lang w:eastAsia="en-AU"/>
              </w:rPr>
            </w:pPr>
            <w:r w:rsidRPr="005F5A27">
              <w:rPr>
                <w:rFonts w:ascii="Arial" w:hAnsi="Arial" w:cs="Arial"/>
                <w:noProof/>
                <w:szCs w:val="27"/>
                <w:lang w:eastAsia="en-AU"/>
              </w:rPr>
              <w:t xml:space="preserve">No voiceover </w:t>
            </w:r>
            <w:r>
              <w:rPr>
                <w:rFonts w:ascii="Arial" w:hAnsi="Arial" w:cs="Arial"/>
                <w:noProof/>
                <w:szCs w:val="27"/>
                <w:lang w:eastAsia="en-AU"/>
              </w:rPr>
              <w:t>–</w:t>
            </w:r>
            <w:r w:rsidRPr="005F5A27">
              <w:rPr>
                <w:rFonts w:ascii="Arial" w:hAnsi="Arial" w:cs="Arial"/>
                <w:noProof/>
                <w:szCs w:val="27"/>
                <w:lang w:eastAsia="en-AU"/>
              </w:rPr>
              <w:t xml:space="preserve"> </w:t>
            </w:r>
            <w:r>
              <w:rPr>
                <w:rFonts w:ascii="Arial" w:hAnsi="Arial" w:cs="Arial"/>
                <w:noProof/>
                <w:szCs w:val="27"/>
                <w:lang w:eastAsia="en-AU"/>
              </w:rPr>
              <w:t>cut to audio of phone calls</w:t>
            </w:r>
          </w:p>
          <w:p w:rsidR="005F5A27" w:rsidRDefault="005F5A27">
            <w:pPr>
              <w:rPr>
                <w:rFonts w:ascii="Arial" w:hAnsi="Arial" w:cs="Arial"/>
                <w:noProof/>
                <w:szCs w:val="27"/>
                <w:lang w:eastAsia="en-AU"/>
              </w:rPr>
            </w:pPr>
          </w:p>
          <w:p w:rsidR="005F5A27" w:rsidRPr="005F5A27" w:rsidRDefault="005F5A27">
            <w:pPr>
              <w:rPr>
                <w:rFonts w:ascii="Arial" w:hAnsi="Arial" w:cs="Arial"/>
                <w:noProof/>
                <w:szCs w:val="27"/>
                <w:lang w:eastAsia="en-AU"/>
              </w:rPr>
            </w:pPr>
          </w:p>
        </w:tc>
      </w:tr>
      <w:tr w:rsidR="0019547C" w:rsidRPr="003D27E7" w:rsidTr="00A51B9C">
        <w:tc>
          <w:tcPr>
            <w:tcW w:w="423" w:type="dxa"/>
          </w:tcPr>
          <w:p w:rsidR="0019547C" w:rsidRPr="003D27E7" w:rsidRDefault="0019547C">
            <w:pPr>
              <w:rPr>
                <w:rFonts w:ascii="Arial" w:hAnsi="Arial" w:cs="Arial"/>
              </w:rPr>
            </w:pPr>
            <w:r>
              <w:rPr>
                <w:rFonts w:ascii="Arial" w:hAnsi="Arial" w:cs="Arial"/>
              </w:rPr>
              <w:t>2</w:t>
            </w:r>
          </w:p>
        </w:tc>
        <w:tc>
          <w:tcPr>
            <w:tcW w:w="1390" w:type="dxa"/>
          </w:tcPr>
          <w:p w:rsidR="0019547C" w:rsidRDefault="0019547C">
            <w:pPr>
              <w:rPr>
                <w:rFonts w:ascii="Arial" w:hAnsi="Arial" w:cs="Arial"/>
              </w:rPr>
            </w:pPr>
            <w:r>
              <w:rPr>
                <w:rFonts w:ascii="Arial" w:hAnsi="Arial" w:cs="Arial"/>
              </w:rPr>
              <w:t>Beyondblue campaign imagery</w:t>
            </w:r>
          </w:p>
          <w:p w:rsidR="0019547C" w:rsidRDefault="0019547C">
            <w:pPr>
              <w:rPr>
                <w:rFonts w:ascii="Arial" w:hAnsi="Arial" w:cs="Arial"/>
              </w:rPr>
            </w:pPr>
          </w:p>
          <w:p w:rsidR="0019547C" w:rsidRDefault="00826719">
            <w:pPr>
              <w:rPr>
                <w:rFonts w:ascii="Arial" w:hAnsi="Arial" w:cs="Arial"/>
              </w:rPr>
            </w:pPr>
            <w:r>
              <w:rPr>
                <w:rFonts w:ascii="Arial" w:hAnsi="Arial" w:cs="Arial"/>
              </w:rPr>
              <w:t>Show different images from the BB campaign</w:t>
            </w:r>
          </w:p>
          <w:p w:rsidR="000E79AC" w:rsidRDefault="000E79AC">
            <w:pPr>
              <w:rPr>
                <w:rFonts w:ascii="Arial" w:hAnsi="Arial" w:cs="Arial"/>
              </w:rPr>
            </w:pPr>
          </w:p>
          <w:p w:rsidR="000E79AC" w:rsidRDefault="000E79AC">
            <w:pPr>
              <w:rPr>
                <w:rFonts w:ascii="Arial" w:hAnsi="Arial" w:cs="Arial"/>
              </w:rPr>
            </w:pPr>
          </w:p>
          <w:p w:rsidR="000E79AC" w:rsidRPr="003D27E7" w:rsidRDefault="000E79AC">
            <w:pPr>
              <w:rPr>
                <w:rFonts w:ascii="Arial" w:hAnsi="Arial" w:cs="Arial"/>
              </w:rPr>
            </w:pPr>
            <w:r>
              <w:rPr>
                <w:rFonts w:ascii="Arial" w:hAnsi="Arial" w:cs="Arial"/>
              </w:rPr>
              <w:t>Finishing with the closing wording in the BB video</w:t>
            </w:r>
          </w:p>
        </w:tc>
        <w:tc>
          <w:tcPr>
            <w:tcW w:w="5406" w:type="dxa"/>
          </w:tcPr>
          <w:p w:rsidR="00E0792E" w:rsidRDefault="00E0792E">
            <w:pPr>
              <w:rPr>
                <w:rFonts w:ascii="Arial" w:hAnsi="Arial" w:cs="Arial"/>
              </w:rPr>
            </w:pPr>
          </w:p>
          <w:p w:rsidR="0019547C" w:rsidRPr="00E0792E" w:rsidRDefault="00E0792E">
            <w:pPr>
              <w:rPr>
                <w:rFonts w:ascii="Arial" w:hAnsi="Arial" w:cs="Arial"/>
                <w:b/>
              </w:rPr>
            </w:pPr>
            <w:r w:rsidRPr="00E0792E">
              <w:rPr>
                <w:rFonts w:ascii="Arial" w:hAnsi="Arial" w:cs="Arial"/>
                <w:b/>
                <w:noProof/>
                <w:color w:val="FF0000"/>
                <w:lang w:eastAsia="en-AU"/>
              </w:rPr>
              <w:t>Headline</w:t>
            </w:r>
            <w:r>
              <w:rPr>
                <w:rFonts w:ascii="Arial" w:hAnsi="Arial" w:cs="Arial"/>
                <w:b/>
                <w:noProof/>
                <w:lang w:eastAsia="en-AU"/>
              </w:rPr>
              <w:t xml:space="preserve">: </w:t>
            </w:r>
            <w:r w:rsidRPr="00E0792E">
              <w:rPr>
                <w:rFonts w:ascii="Arial" w:hAnsi="Arial" w:cs="Arial"/>
                <w:b/>
                <w:noProof/>
                <w:lang w:eastAsia="en-AU"/>
              </w:rPr>
              <w:t>Experts in mental health counselling</w:t>
            </w:r>
          </w:p>
          <w:p w:rsidR="0019547C" w:rsidRDefault="0019547C">
            <w:pPr>
              <w:rPr>
                <w:rFonts w:ascii="Arial" w:hAnsi="Arial" w:cs="Arial"/>
              </w:rPr>
            </w:pPr>
          </w:p>
          <w:p w:rsidR="0019547C" w:rsidRDefault="00BC6B81">
            <w:pPr>
              <w:rPr>
                <w:rFonts w:ascii="Arial" w:hAnsi="Arial" w:cs="Arial"/>
              </w:rPr>
            </w:pPr>
            <w:r>
              <w:rPr>
                <w:rFonts w:ascii="Arial" w:hAnsi="Arial" w:cs="Arial"/>
                <w:noProof/>
                <w:lang w:eastAsia="en-AU"/>
              </w:rPr>
              <w:drawing>
                <wp:anchor distT="0" distB="0" distL="114300" distR="114300" simplePos="0" relativeHeight="251727872" behindDoc="0" locked="0" layoutInCell="1" allowOverlap="1" wp14:anchorId="25C40312" wp14:editId="6BB68867">
                  <wp:simplePos x="0" y="0"/>
                  <wp:positionH relativeFrom="column">
                    <wp:posOffset>137795</wp:posOffset>
                  </wp:positionH>
                  <wp:positionV relativeFrom="paragraph">
                    <wp:posOffset>104140</wp:posOffset>
                  </wp:positionV>
                  <wp:extent cx="2095500" cy="7283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0"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p>
          <w:p w:rsidR="00EC7B6A" w:rsidRDefault="00EC7B6A">
            <w:pPr>
              <w:rPr>
                <w:rFonts w:ascii="Arial" w:hAnsi="Arial" w:cs="Arial"/>
              </w:rPr>
            </w:pPr>
          </w:p>
          <w:p w:rsidR="00E0792E" w:rsidRDefault="00E0792E">
            <w:pPr>
              <w:rPr>
                <w:rFonts w:ascii="Arial" w:hAnsi="Arial" w:cs="Arial"/>
              </w:rPr>
            </w:pPr>
          </w:p>
          <w:p w:rsidR="00E0792E" w:rsidRDefault="009A00BC">
            <w:pPr>
              <w:rPr>
                <w:rFonts w:ascii="Arial" w:hAnsi="Arial" w:cs="Arial"/>
              </w:rPr>
            </w:pPr>
            <w:r>
              <w:rPr>
                <w:rFonts w:ascii="Arial" w:hAnsi="Arial" w:cs="Arial"/>
                <w:noProof/>
                <w:lang w:eastAsia="en-AU"/>
              </w:rPr>
              <w:drawing>
                <wp:anchor distT="0" distB="0" distL="114300" distR="114300" simplePos="0" relativeHeight="251726848" behindDoc="0" locked="0" layoutInCell="1" allowOverlap="1" wp14:anchorId="59B6EF9D" wp14:editId="5A134136">
                  <wp:simplePos x="0" y="0"/>
                  <wp:positionH relativeFrom="column">
                    <wp:posOffset>79375</wp:posOffset>
                  </wp:positionH>
                  <wp:positionV relativeFrom="paragraph">
                    <wp:posOffset>88265</wp:posOffset>
                  </wp:positionV>
                  <wp:extent cx="1143000" cy="9512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792E" w:rsidRDefault="00E0792E">
            <w:pPr>
              <w:rPr>
                <w:rFonts w:ascii="Arial" w:hAnsi="Arial" w:cs="Arial"/>
              </w:rPr>
            </w:pPr>
          </w:p>
          <w:p w:rsidR="00E0792E" w:rsidRDefault="00E0792E">
            <w:pPr>
              <w:rPr>
                <w:rFonts w:ascii="Arial" w:hAnsi="Arial" w:cs="Arial"/>
              </w:rPr>
            </w:pPr>
          </w:p>
          <w:p w:rsidR="009A00BC" w:rsidRDefault="009A00BC">
            <w:pPr>
              <w:rPr>
                <w:rFonts w:ascii="Arial" w:hAnsi="Arial" w:cs="Arial"/>
              </w:rPr>
            </w:pPr>
          </w:p>
          <w:p w:rsidR="009A00BC" w:rsidRDefault="009A00BC">
            <w:pPr>
              <w:rPr>
                <w:rFonts w:ascii="Arial" w:hAnsi="Arial" w:cs="Arial"/>
              </w:rPr>
            </w:pPr>
          </w:p>
          <w:p w:rsidR="00BC6B81" w:rsidRDefault="00BC6B81">
            <w:pPr>
              <w:rPr>
                <w:rFonts w:ascii="Arial" w:hAnsi="Arial" w:cs="Arial"/>
              </w:rPr>
            </w:pPr>
          </w:p>
          <w:p w:rsidR="00BC6B81" w:rsidRDefault="00BC6B81">
            <w:pPr>
              <w:rPr>
                <w:rFonts w:ascii="Arial" w:hAnsi="Arial" w:cs="Arial"/>
              </w:rPr>
            </w:pPr>
          </w:p>
          <w:p w:rsidR="00BC6B81" w:rsidRDefault="00BC6B81">
            <w:pPr>
              <w:rPr>
                <w:rFonts w:ascii="Arial" w:hAnsi="Arial" w:cs="Arial"/>
              </w:rPr>
            </w:pPr>
          </w:p>
          <w:p w:rsidR="00EC7B6A" w:rsidRDefault="00BC6B81">
            <w:pPr>
              <w:rPr>
                <w:rFonts w:ascii="Arial" w:hAnsi="Arial" w:cs="Arial"/>
              </w:rPr>
            </w:pPr>
            <w:r w:rsidRPr="00E0792E">
              <w:rPr>
                <w:rFonts w:ascii="Arial" w:hAnsi="Arial" w:cs="Arial"/>
                <w:b/>
                <w:noProof/>
                <w:color w:val="FF0000"/>
                <w:lang w:eastAsia="en-AU"/>
              </w:rPr>
              <w:drawing>
                <wp:anchor distT="0" distB="0" distL="114300" distR="114300" simplePos="0" relativeHeight="251728896" behindDoc="0" locked="0" layoutInCell="1" allowOverlap="1" wp14:anchorId="2FB99307" wp14:editId="7D4A4849">
                  <wp:simplePos x="0" y="0"/>
                  <wp:positionH relativeFrom="column">
                    <wp:posOffset>304800</wp:posOffset>
                  </wp:positionH>
                  <wp:positionV relativeFrom="paragraph">
                    <wp:posOffset>-464820</wp:posOffset>
                  </wp:positionV>
                  <wp:extent cx="1190625" cy="946785"/>
                  <wp:effectExtent l="0" t="0" r="952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0625" cy="946785"/>
                          </a:xfrm>
                          <a:prstGeom prst="rect">
                            <a:avLst/>
                          </a:prstGeom>
                          <a:noFill/>
                          <a:ln>
                            <a:noFill/>
                          </a:ln>
                        </pic:spPr>
                      </pic:pic>
                    </a:graphicData>
                  </a:graphic>
                  <wp14:sizeRelH relativeFrom="page">
                    <wp14:pctWidth>0</wp14:pctWidth>
                  </wp14:sizeRelH>
                  <wp14:sizeRelV relativeFrom="page">
                    <wp14:pctHeight>0</wp14:pctHeight>
                  </wp14:sizeRelV>
                </wp:anchor>
              </w:drawing>
            </w:r>
            <w:r w:rsidR="00EC7B6A">
              <w:rPr>
                <w:rFonts w:ascii="Arial" w:hAnsi="Arial" w:cs="Arial"/>
              </w:rPr>
              <w:t>Over X calls</w:t>
            </w:r>
          </w:p>
          <w:p w:rsidR="00EC7B6A" w:rsidRDefault="00EC7B6A">
            <w:pPr>
              <w:rPr>
                <w:rFonts w:ascii="Arial" w:hAnsi="Arial" w:cs="Arial"/>
              </w:rPr>
            </w:pPr>
            <w:r>
              <w:rPr>
                <w:rFonts w:ascii="Arial" w:hAnsi="Arial" w:cs="Arial"/>
              </w:rPr>
              <w:t>Online interactions through web &amp; chat X – mostly to young people</w:t>
            </w:r>
          </w:p>
          <w:p w:rsidR="00EC7B6A" w:rsidRDefault="00103282">
            <w:pPr>
              <w:rPr>
                <w:rFonts w:ascii="Arial" w:hAnsi="Arial" w:cs="Arial"/>
              </w:rPr>
            </w:pPr>
            <w:r>
              <w:rPr>
                <w:rFonts w:ascii="Arial" w:hAnsi="Arial" w:cs="Arial"/>
              </w:rPr>
              <w:t>X number of mental health professionals</w:t>
            </w:r>
          </w:p>
          <w:p w:rsidR="000E79AC" w:rsidRDefault="000E79AC">
            <w:pPr>
              <w:rPr>
                <w:rFonts w:ascii="Arial" w:hAnsi="Arial" w:cs="Arial"/>
              </w:rPr>
            </w:pPr>
          </w:p>
          <w:p w:rsidR="000E79AC" w:rsidRDefault="000E79AC">
            <w:pPr>
              <w:rPr>
                <w:rFonts w:ascii="Arial" w:hAnsi="Arial" w:cs="Arial"/>
              </w:rPr>
            </w:pPr>
          </w:p>
          <w:p w:rsidR="00EC7B6A" w:rsidRDefault="00EC7B6A">
            <w:pPr>
              <w:rPr>
                <w:rFonts w:ascii="Arial" w:hAnsi="Arial" w:cs="Arial"/>
              </w:rPr>
            </w:pPr>
          </w:p>
          <w:p w:rsidR="0019547C" w:rsidRPr="003D27E7" w:rsidRDefault="0019547C">
            <w:pPr>
              <w:rPr>
                <w:rFonts w:ascii="Arial" w:hAnsi="Arial" w:cs="Arial"/>
              </w:rPr>
            </w:pPr>
          </w:p>
        </w:tc>
        <w:tc>
          <w:tcPr>
            <w:tcW w:w="4655" w:type="dxa"/>
          </w:tcPr>
          <w:p w:rsidR="0019547C" w:rsidRDefault="00A51B9C" w:rsidP="00383517">
            <w:pPr>
              <w:rPr>
                <w:rFonts w:ascii="Arial" w:hAnsi="Arial" w:cs="Arial"/>
              </w:rPr>
            </w:pPr>
            <w:r>
              <w:rPr>
                <w:rFonts w:ascii="Arial" w:hAnsi="Arial" w:cs="Arial"/>
              </w:rPr>
              <w:t xml:space="preserve">Medibank partners </w:t>
            </w:r>
            <w:r w:rsidR="0019547C">
              <w:rPr>
                <w:rFonts w:ascii="Arial" w:hAnsi="Arial" w:cs="Arial"/>
              </w:rPr>
              <w:t>with beyondblue to address the shortage of mental health care th</w:t>
            </w:r>
            <w:r w:rsidR="00B3422E">
              <w:rPr>
                <w:rFonts w:ascii="Arial" w:hAnsi="Arial" w:cs="Arial"/>
              </w:rPr>
              <w:t>r</w:t>
            </w:r>
            <w:r w:rsidR="0019547C">
              <w:rPr>
                <w:rFonts w:ascii="Arial" w:hAnsi="Arial" w:cs="Arial"/>
              </w:rPr>
              <w:t xml:space="preserve">ough a 24 hour </w:t>
            </w:r>
            <w:r w:rsidR="00103282">
              <w:rPr>
                <w:rFonts w:ascii="Arial" w:hAnsi="Arial" w:cs="Arial"/>
              </w:rPr>
              <w:t xml:space="preserve">telehealth </w:t>
            </w:r>
            <w:r w:rsidR="0019547C">
              <w:rPr>
                <w:rFonts w:ascii="Arial" w:hAnsi="Arial" w:cs="Arial"/>
              </w:rPr>
              <w:t>counselling service that connects people with qualified mental health professionals over the phone or through online chat.</w:t>
            </w:r>
          </w:p>
          <w:p w:rsidR="00AE460A" w:rsidRDefault="00AE460A" w:rsidP="00383517">
            <w:pPr>
              <w:rPr>
                <w:rFonts w:ascii="Arial" w:hAnsi="Arial" w:cs="Arial"/>
              </w:rPr>
            </w:pPr>
          </w:p>
          <w:p w:rsidR="00AE460A" w:rsidRDefault="00FB6FBC" w:rsidP="00383517">
            <w:pPr>
              <w:rPr>
                <w:rFonts w:ascii="Arial" w:hAnsi="Arial" w:cs="Arial"/>
              </w:rPr>
            </w:pPr>
            <w:r>
              <w:rPr>
                <w:rFonts w:ascii="Arial" w:hAnsi="Arial" w:cs="Arial"/>
              </w:rPr>
              <w:t xml:space="preserve">The introduction of online chat </w:t>
            </w:r>
            <w:r w:rsidR="003E23D9">
              <w:rPr>
                <w:rFonts w:ascii="Arial" w:hAnsi="Arial" w:cs="Arial"/>
              </w:rPr>
              <w:t xml:space="preserve">has given thousands of young people between the ages of 15 – 24 a new way to access counselling services. </w:t>
            </w:r>
          </w:p>
          <w:p w:rsidR="0019547C" w:rsidRDefault="0019547C">
            <w:pPr>
              <w:rPr>
                <w:rFonts w:ascii="Arial" w:hAnsi="Arial" w:cs="Arial"/>
                <w:noProof/>
                <w:lang w:eastAsia="en-AU"/>
              </w:rPr>
            </w:pPr>
          </w:p>
          <w:p w:rsidR="001E2DFB" w:rsidRDefault="001E2DFB">
            <w:pPr>
              <w:rPr>
                <w:rFonts w:ascii="Arial" w:hAnsi="Arial" w:cs="Arial"/>
                <w:noProof/>
                <w:lang w:eastAsia="en-AU"/>
              </w:rPr>
            </w:pPr>
          </w:p>
        </w:tc>
      </w:tr>
      <w:tr w:rsidR="0019547C" w:rsidRPr="003D27E7" w:rsidTr="00A51B9C">
        <w:tc>
          <w:tcPr>
            <w:tcW w:w="423" w:type="dxa"/>
          </w:tcPr>
          <w:p w:rsidR="0019547C" w:rsidRPr="003D27E7" w:rsidRDefault="0019547C" w:rsidP="000431B8">
            <w:pPr>
              <w:rPr>
                <w:rFonts w:ascii="Arial" w:hAnsi="Arial" w:cs="Arial"/>
              </w:rPr>
            </w:pPr>
            <w:r>
              <w:rPr>
                <w:rFonts w:ascii="Arial" w:hAnsi="Arial" w:cs="Arial"/>
              </w:rPr>
              <w:t>3</w:t>
            </w:r>
          </w:p>
        </w:tc>
        <w:tc>
          <w:tcPr>
            <w:tcW w:w="1390" w:type="dxa"/>
          </w:tcPr>
          <w:p w:rsidR="0019547C" w:rsidRDefault="0019547C" w:rsidP="000431B8">
            <w:pPr>
              <w:rPr>
                <w:rFonts w:ascii="Arial" w:hAnsi="Arial" w:cs="Arial"/>
              </w:rPr>
            </w:pPr>
          </w:p>
          <w:p w:rsidR="0019547C" w:rsidRPr="003D27E7" w:rsidRDefault="0019547C" w:rsidP="000431B8">
            <w:pPr>
              <w:rPr>
                <w:rFonts w:ascii="Arial" w:hAnsi="Arial" w:cs="Arial"/>
              </w:rPr>
            </w:pPr>
          </w:p>
        </w:tc>
        <w:tc>
          <w:tcPr>
            <w:tcW w:w="5406" w:type="dxa"/>
          </w:tcPr>
          <w:p w:rsidR="0019547C" w:rsidRDefault="0019547C" w:rsidP="000431B8">
            <w:pPr>
              <w:rPr>
                <w:rFonts w:ascii="Arial" w:hAnsi="Arial" w:cs="Arial"/>
              </w:rPr>
            </w:pPr>
          </w:p>
          <w:p w:rsidR="00E0792E" w:rsidRPr="00E0792E" w:rsidRDefault="00E0792E" w:rsidP="000431B8">
            <w:pPr>
              <w:rPr>
                <w:rFonts w:ascii="Arial" w:hAnsi="Arial" w:cs="Arial"/>
                <w:b/>
              </w:rPr>
            </w:pPr>
            <w:r w:rsidRPr="00E0792E">
              <w:rPr>
                <w:rFonts w:ascii="Arial" w:hAnsi="Arial" w:cs="Arial"/>
                <w:b/>
                <w:color w:val="FF0000"/>
              </w:rPr>
              <w:t>Headline</w:t>
            </w:r>
            <w:r>
              <w:rPr>
                <w:rFonts w:ascii="Arial" w:hAnsi="Arial" w:cs="Arial"/>
                <w:b/>
              </w:rPr>
              <w:t xml:space="preserve">: </w:t>
            </w:r>
            <w:r w:rsidRPr="00E0792E">
              <w:rPr>
                <w:rFonts w:ascii="Arial" w:hAnsi="Arial" w:cs="Arial"/>
                <w:b/>
              </w:rPr>
              <w:t>Responding to Government initiatives</w:t>
            </w:r>
          </w:p>
          <w:p w:rsidR="0019547C" w:rsidRDefault="0019547C" w:rsidP="000431B8">
            <w:pPr>
              <w:rPr>
                <w:rFonts w:ascii="Arial" w:hAnsi="Arial" w:cs="Arial"/>
              </w:rPr>
            </w:pPr>
          </w:p>
          <w:p w:rsidR="0019547C" w:rsidRDefault="0019547C" w:rsidP="000431B8">
            <w:pPr>
              <w:rPr>
                <w:rFonts w:ascii="Arial" w:hAnsi="Arial" w:cs="Arial"/>
              </w:rPr>
            </w:pPr>
          </w:p>
          <w:p w:rsidR="0019547C" w:rsidRDefault="0019547C" w:rsidP="000431B8">
            <w:pPr>
              <w:rPr>
                <w:rFonts w:ascii="Arial" w:hAnsi="Arial" w:cs="Arial"/>
              </w:rPr>
            </w:pPr>
          </w:p>
          <w:p w:rsidR="0019547C" w:rsidRDefault="0019547C" w:rsidP="000431B8">
            <w:pPr>
              <w:rPr>
                <w:rFonts w:ascii="Arial" w:hAnsi="Arial" w:cs="Arial"/>
              </w:rPr>
            </w:pPr>
          </w:p>
          <w:p w:rsidR="00826719" w:rsidRDefault="00826719" w:rsidP="000431B8">
            <w:pPr>
              <w:rPr>
                <w:rFonts w:ascii="Arial" w:hAnsi="Arial" w:cs="Arial"/>
              </w:rPr>
            </w:pPr>
          </w:p>
          <w:p w:rsidR="00826719" w:rsidRDefault="00E0792E" w:rsidP="000431B8">
            <w:pPr>
              <w:rPr>
                <w:rFonts w:ascii="Arial" w:hAnsi="Arial" w:cs="Arial"/>
              </w:rPr>
            </w:pPr>
            <w:r>
              <w:rPr>
                <w:noProof/>
                <w:lang w:eastAsia="en-AU"/>
              </w:rPr>
              <w:drawing>
                <wp:anchor distT="0" distB="0" distL="114300" distR="114300" simplePos="0" relativeHeight="251729920" behindDoc="0" locked="0" layoutInCell="1" allowOverlap="1" wp14:anchorId="2FB13098" wp14:editId="3BA21721">
                  <wp:simplePos x="0" y="0"/>
                  <wp:positionH relativeFrom="column">
                    <wp:posOffset>-40005</wp:posOffset>
                  </wp:positionH>
                  <wp:positionV relativeFrom="paragraph">
                    <wp:posOffset>-649605</wp:posOffset>
                  </wp:positionV>
                  <wp:extent cx="2876550" cy="7543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76550" cy="754380"/>
                          </a:xfrm>
                          <a:prstGeom prst="rect">
                            <a:avLst/>
                          </a:prstGeom>
                        </pic:spPr>
                      </pic:pic>
                    </a:graphicData>
                  </a:graphic>
                  <wp14:sizeRelH relativeFrom="page">
                    <wp14:pctWidth>0</wp14:pctWidth>
                  </wp14:sizeRelH>
                  <wp14:sizeRelV relativeFrom="page">
                    <wp14:pctHeight>0</wp14:pctHeight>
                  </wp14:sizeRelV>
                </wp:anchor>
              </w:drawing>
            </w:r>
          </w:p>
          <w:p w:rsidR="0019547C" w:rsidRDefault="0019547C" w:rsidP="000431B8">
            <w:pPr>
              <w:rPr>
                <w:rFonts w:ascii="Arial" w:hAnsi="Arial" w:cs="Arial"/>
              </w:rPr>
            </w:pPr>
            <w:r>
              <w:rPr>
                <w:rFonts w:ascii="Arial" w:hAnsi="Arial" w:cs="Arial"/>
              </w:rPr>
              <w:t>Responding to the ne</w:t>
            </w:r>
            <w:r w:rsidR="00826719">
              <w:rPr>
                <w:rFonts w:ascii="Arial" w:hAnsi="Arial" w:cs="Arial"/>
              </w:rPr>
              <w:t>eds of Government</w:t>
            </w:r>
            <w:r w:rsidR="00194F8B">
              <w:rPr>
                <w:rFonts w:ascii="Arial" w:hAnsi="Arial" w:cs="Arial"/>
              </w:rPr>
              <w:t xml:space="preserve"> to deliver major programs </w:t>
            </w:r>
            <w:r w:rsidR="00826719">
              <w:rPr>
                <w:rFonts w:ascii="Arial" w:hAnsi="Arial" w:cs="Arial"/>
              </w:rPr>
              <w:t xml:space="preserve"> </w:t>
            </w:r>
          </w:p>
          <w:p w:rsidR="00194F8B" w:rsidRDefault="00194F8B" w:rsidP="000431B8">
            <w:pPr>
              <w:rPr>
                <w:rFonts w:ascii="Arial" w:hAnsi="Arial" w:cs="Arial"/>
              </w:rPr>
            </w:pPr>
          </w:p>
          <w:p w:rsidR="00194F8B" w:rsidRDefault="00194F8B" w:rsidP="000431B8">
            <w:pPr>
              <w:rPr>
                <w:rFonts w:ascii="Arial" w:hAnsi="Arial" w:cs="Arial"/>
              </w:rPr>
            </w:pPr>
            <w:r>
              <w:rPr>
                <w:rFonts w:ascii="Arial" w:hAnsi="Arial" w:cs="Arial"/>
              </w:rPr>
              <w:t>Counsellor-led model providing support for people reporting their experience of institutional abuse.</w:t>
            </w:r>
          </w:p>
          <w:p w:rsidR="00194F8B" w:rsidRDefault="00194F8B" w:rsidP="000431B8">
            <w:pPr>
              <w:rPr>
                <w:rFonts w:ascii="Arial" w:hAnsi="Arial" w:cs="Arial"/>
              </w:rPr>
            </w:pPr>
          </w:p>
          <w:p w:rsidR="00194F8B" w:rsidRDefault="00194F8B" w:rsidP="000431B8">
            <w:pPr>
              <w:rPr>
                <w:rFonts w:ascii="Arial" w:hAnsi="Arial" w:cs="Arial"/>
              </w:rPr>
            </w:pPr>
            <w:r>
              <w:rPr>
                <w:rFonts w:ascii="Arial" w:hAnsi="Arial" w:cs="Arial"/>
              </w:rPr>
              <w:t>Over 15,000 calls &amp; 6,500 emails received</w:t>
            </w:r>
          </w:p>
          <w:p w:rsidR="00325DB3" w:rsidRDefault="00325DB3" w:rsidP="000431B8">
            <w:pPr>
              <w:rPr>
                <w:rFonts w:ascii="Arial" w:hAnsi="Arial" w:cs="Arial"/>
              </w:rPr>
            </w:pPr>
          </w:p>
          <w:p w:rsidR="00325DB3" w:rsidRDefault="00325DB3" w:rsidP="000431B8">
            <w:pPr>
              <w:rPr>
                <w:rFonts w:ascii="Arial" w:hAnsi="Arial" w:cs="Arial"/>
              </w:rPr>
            </w:pPr>
            <w:r>
              <w:rPr>
                <w:rFonts w:ascii="Arial" w:hAnsi="Arial" w:cs="Arial"/>
              </w:rPr>
              <w:t>A critical part of the Royal Commissions ability to respond</w:t>
            </w:r>
          </w:p>
          <w:p w:rsidR="0019547C" w:rsidRDefault="0019547C" w:rsidP="000431B8">
            <w:pPr>
              <w:rPr>
                <w:rFonts w:ascii="Arial" w:hAnsi="Arial" w:cs="Arial"/>
              </w:rPr>
            </w:pPr>
          </w:p>
          <w:p w:rsidR="0019547C" w:rsidRPr="00F1698B" w:rsidRDefault="00325DB3" w:rsidP="000431B8">
            <w:pPr>
              <w:rPr>
                <w:rFonts w:ascii="Arial" w:hAnsi="Arial" w:cs="Arial"/>
                <w:i/>
                <w:sz w:val="20"/>
              </w:rPr>
            </w:pPr>
            <w:r>
              <w:rPr>
                <w:rFonts w:ascii="Arial" w:hAnsi="Arial" w:cs="Arial"/>
                <w:i/>
              </w:rPr>
              <w:t>“Medibank is</w:t>
            </w:r>
            <w:r w:rsidR="0019547C" w:rsidRPr="00F1698B">
              <w:rPr>
                <w:rFonts w:ascii="Arial" w:hAnsi="Arial" w:cs="Arial"/>
                <w:i/>
              </w:rPr>
              <w:t xml:space="preserve"> so full of clinical wisdom &amp; experience of responding to a range of calls”</w:t>
            </w:r>
            <w:r w:rsidR="0019547C">
              <w:rPr>
                <w:rFonts w:ascii="Arial" w:hAnsi="Arial" w:cs="Arial"/>
                <w:i/>
              </w:rPr>
              <w:t xml:space="preserve"> </w:t>
            </w:r>
            <w:r w:rsidR="0019547C" w:rsidRPr="00F1698B">
              <w:rPr>
                <w:rFonts w:ascii="Arial" w:hAnsi="Arial" w:cs="Arial"/>
                <w:i/>
                <w:sz w:val="20"/>
              </w:rPr>
              <w:t>Julie Blythe (RCISS Clinical Advisor)</w:t>
            </w:r>
          </w:p>
          <w:p w:rsidR="0019547C" w:rsidRPr="003D27E7" w:rsidRDefault="0019547C" w:rsidP="000431B8">
            <w:pPr>
              <w:rPr>
                <w:rFonts w:ascii="Arial" w:hAnsi="Arial" w:cs="Arial"/>
              </w:rPr>
            </w:pPr>
          </w:p>
        </w:tc>
        <w:tc>
          <w:tcPr>
            <w:tcW w:w="4655" w:type="dxa"/>
          </w:tcPr>
          <w:p w:rsidR="0019547C" w:rsidRDefault="0019547C" w:rsidP="000431B8">
            <w:pPr>
              <w:rPr>
                <w:noProof/>
                <w:lang w:eastAsia="en-AU"/>
              </w:rPr>
            </w:pPr>
          </w:p>
          <w:p w:rsidR="00EE6D7B" w:rsidRPr="00EE6D7B" w:rsidRDefault="00EE6D7B" w:rsidP="000431B8">
            <w:pPr>
              <w:rPr>
                <w:rFonts w:ascii="Arial" w:hAnsi="Arial" w:cs="Arial"/>
              </w:rPr>
            </w:pPr>
            <w:r w:rsidRPr="00EE6D7B">
              <w:rPr>
                <w:rFonts w:ascii="Arial" w:hAnsi="Arial" w:cs="Arial"/>
              </w:rPr>
              <w:t>Medibank also responds to the needs of Government through major programs such as the Royal Commission into Institutional Responses to Child Sexual Abuse.</w:t>
            </w:r>
          </w:p>
          <w:p w:rsidR="00EE6D7B" w:rsidRPr="00EE6D7B" w:rsidRDefault="00EE6D7B" w:rsidP="000431B8">
            <w:pPr>
              <w:rPr>
                <w:rFonts w:ascii="Arial" w:hAnsi="Arial" w:cs="Arial"/>
              </w:rPr>
            </w:pPr>
          </w:p>
          <w:p w:rsidR="00EE6D7B" w:rsidRDefault="00EE6D7B" w:rsidP="000431B8">
            <w:pPr>
              <w:rPr>
                <w:rFonts w:ascii="Arial" w:hAnsi="Arial" w:cs="Arial"/>
              </w:rPr>
            </w:pPr>
            <w:r w:rsidRPr="00EE6D7B">
              <w:rPr>
                <w:rFonts w:ascii="Arial" w:hAnsi="Arial" w:cs="Arial"/>
              </w:rPr>
              <w:t>This important counsellor led telehealth model received over 15,000 calls and 6,500 emails from people reporting their experience of institutional abuse.</w:t>
            </w:r>
          </w:p>
          <w:p w:rsidR="00EE6D7B" w:rsidRDefault="00EE6D7B" w:rsidP="000431B8">
            <w:pPr>
              <w:rPr>
                <w:rFonts w:ascii="Arial" w:hAnsi="Arial" w:cs="Arial"/>
              </w:rPr>
            </w:pPr>
          </w:p>
          <w:p w:rsidR="00325DB3" w:rsidRDefault="00325DB3" w:rsidP="000431B8">
            <w:pPr>
              <w:rPr>
                <w:rFonts w:ascii="Arial" w:hAnsi="Arial" w:cs="Arial"/>
              </w:rPr>
            </w:pPr>
          </w:p>
          <w:p w:rsidR="00325DB3" w:rsidRDefault="00325DB3" w:rsidP="000431B8">
            <w:pPr>
              <w:rPr>
                <w:rFonts w:ascii="Arial" w:hAnsi="Arial" w:cs="Arial"/>
              </w:rPr>
            </w:pPr>
          </w:p>
          <w:p w:rsidR="00EE6D7B" w:rsidRDefault="00194F8B" w:rsidP="000431B8">
            <w:pPr>
              <w:rPr>
                <w:rFonts w:ascii="Arial" w:hAnsi="Arial" w:cs="Arial"/>
              </w:rPr>
            </w:pPr>
            <w:r>
              <w:rPr>
                <w:rFonts w:ascii="Arial" w:hAnsi="Arial" w:cs="Arial"/>
              </w:rPr>
              <w:t>Using an agile project methodology we were able to start taking calls and emails within 11 days of the Ministerial announcement for the Royal Commission.</w:t>
            </w:r>
          </w:p>
          <w:p w:rsidR="00194F8B" w:rsidRDefault="00194F8B" w:rsidP="000431B8">
            <w:pPr>
              <w:rPr>
                <w:rFonts w:ascii="Arial" w:hAnsi="Arial" w:cs="Arial"/>
              </w:rPr>
            </w:pPr>
          </w:p>
          <w:p w:rsidR="00194F8B" w:rsidRPr="00EE6D7B" w:rsidRDefault="00194F8B" w:rsidP="000431B8">
            <w:pPr>
              <w:rPr>
                <w:rFonts w:ascii="Arial" w:hAnsi="Arial" w:cs="Arial"/>
              </w:rPr>
            </w:pPr>
          </w:p>
          <w:p w:rsidR="00EE6D7B" w:rsidRDefault="00EE6D7B" w:rsidP="000431B8">
            <w:pPr>
              <w:rPr>
                <w:noProof/>
                <w:lang w:eastAsia="en-AU"/>
              </w:rPr>
            </w:pPr>
          </w:p>
          <w:p w:rsidR="00EE6D7B" w:rsidRDefault="00EE6D7B" w:rsidP="000431B8">
            <w:pPr>
              <w:rPr>
                <w:noProof/>
                <w:lang w:eastAsia="en-AU"/>
              </w:rPr>
            </w:pPr>
          </w:p>
        </w:tc>
      </w:tr>
      <w:tr w:rsidR="0019547C" w:rsidRPr="003D27E7" w:rsidTr="00A51B9C">
        <w:tc>
          <w:tcPr>
            <w:tcW w:w="423" w:type="dxa"/>
          </w:tcPr>
          <w:p w:rsidR="0019547C" w:rsidRPr="003D27E7" w:rsidRDefault="0019547C">
            <w:pPr>
              <w:rPr>
                <w:rFonts w:ascii="Arial" w:hAnsi="Arial" w:cs="Arial"/>
              </w:rPr>
            </w:pPr>
            <w:r>
              <w:rPr>
                <w:rFonts w:ascii="Arial" w:hAnsi="Arial" w:cs="Arial"/>
              </w:rPr>
              <w:t>4</w:t>
            </w:r>
          </w:p>
        </w:tc>
        <w:tc>
          <w:tcPr>
            <w:tcW w:w="1390" w:type="dxa"/>
          </w:tcPr>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r>
              <w:rPr>
                <w:rFonts w:ascii="Arial" w:hAnsi="Arial" w:cs="Arial"/>
              </w:rPr>
              <w:t>Video footage</w:t>
            </w:r>
          </w:p>
          <w:p w:rsidR="0019547C" w:rsidRDefault="0019547C">
            <w:pPr>
              <w:rPr>
                <w:rFonts w:ascii="Arial" w:hAnsi="Arial" w:cs="Arial"/>
              </w:rPr>
            </w:pPr>
            <w:r>
              <w:rPr>
                <w:rFonts w:ascii="Arial" w:hAnsi="Arial" w:cs="Arial"/>
              </w:rPr>
              <w:t>Auslan footage</w:t>
            </w:r>
          </w:p>
          <w:p w:rsidR="0019547C" w:rsidRPr="003D27E7" w:rsidRDefault="0019547C">
            <w:pPr>
              <w:rPr>
                <w:rFonts w:ascii="Arial" w:hAnsi="Arial" w:cs="Arial"/>
              </w:rPr>
            </w:pPr>
            <w:r>
              <w:rPr>
                <w:rFonts w:ascii="Arial" w:hAnsi="Arial" w:cs="Arial"/>
              </w:rPr>
              <w:t>Survivor quote</w:t>
            </w:r>
          </w:p>
        </w:tc>
        <w:tc>
          <w:tcPr>
            <w:tcW w:w="5406" w:type="dxa"/>
          </w:tcPr>
          <w:p w:rsidR="0019547C" w:rsidRDefault="0019547C">
            <w:pPr>
              <w:rPr>
                <w:rFonts w:ascii="Arial" w:hAnsi="Arial" w:cs="Arial"/>
              </w:rPr>
            </w:pPr>
          </w:p>
          <w:p w:rsidR="0019547C" w:rsidRPr="00E0792E" w:rsidRDefault="00E0792E">
            <w:pPr>
              <w:rPr>
                <w:rFonts w:ascii="Arial" w:hAnsi="Arial" w:cs="Arial"/>
                <w:b/>
              </w:rPr>
            </w:pPr>
            <w:r w:rsidRPr="00E0792E">
              <w:rPr>
                <w:rFonts w:ascii="Arial" w:hAnsi="Arial" w:cs="Arial"/>
                <w:b/>
                <w:color w:val="FF0000"/>
              </w:rPr>
              <w:t>Headline</w:t>
            </w:r>
            <w:r>
              <w:rPr>
                <w:rFonts w:ascii="Arial" w:hAnsi="Arial" w:cs="Arial"/>
              </w:rPr>
              <w:t xml:space="preserve">: </w:t>
            </w:r>
            <w:r w:rsidRPr="00E0792E">
              <w:rPr>
                <w:rFonts w:ascii="Arial" w:hAnsi="Arial" w:cs="Arial"/>
                <w:b/>
              </w:rPr>
              <w:t>Human Services expertise</w:t>
            </w:r>
          </w:p>
          <w:p w:rsidR="0019547C" w:rsidRDefault="0019547C">
            <w:pPr>
              <w:rPr>
                <w:rFonts w:ascii="Arial" w:hAnsi="Arial" w:cs="Arial"/>
              </w:rPr>
            </w:pPr>
          </w:p>
          <w:p w:rsidR="00325DB3" w:rsidRDefault="00E0792E">
            <w:pPr>
              <w:rPr>
                <w:rFonts w:ascii="Arial" w:hAnsi="Arial" w:cs="Arial"/>
              </w:rPr>
            </w:pPr>
            <w:r>
              <w:rPr>
                <w:noProof/>
                <w:lang w:eastAsia="en-AU"/>
              </w:rPr>
              <w:drawing>
                <wp:anchor distT="0" distB="0" distL="114300" distR="114300" simplePos="0" relativeHeight="251730944" behindDoc="0" locked="0" layoutInCell="1" allowOverlap="1" wp14:anchorId="46B61198" wp14:editId="51CDCDAF">
                  <wp:simplePos x="0" y="0"/>
                  <wp:positionH relativeFrom="column">
                    <wp:posOffset>3175</wp:posOffset>
                  </wp:positionH>
                  <wp:positionV relativeFrom="paragraph">
                    <wp:posOffset>42545</wp:posOffset>
                  </wp:positionV>
                  <wp:extent cx="1885950" cy="7429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85950" cy="742950"/>
                          </a:xfrm>
                          <a:prstGeom prst="rect">
                            <a:avLst/>
                          </a:prstGeom>
                        </pic:spPr>
                      </pic:pic>
                    </a:graphicData>
                  </a:graphic>
                  <wp14:sizeRelH relativeFrom="page">
                    <wp14:pctWidth>0</wp14:pctWidth>
                  </wp14:sizeRelH>
                  <wp14:sizeRelV relativeFrom="page">
                    <wp14:pctHeight>0</wp14:pctHeight>
                  </wp14:sizeRelV>
                </wp:anchor>
              </w:drawing>
            </w:r>
          </w:p>
          <w:p w:rsidR="00325DB3" w:rsidRDefault="00325DB3">
            <w:pPr>
              <w:rPr>
                <w:rFonts w:ascii="Arial" w:hAnsi="Arial" w:cs="Arial"/>
              </w:rPr>
            </w:pPr>
          </w:p>
          <w:p w:rsidR="00325DB3" w:rsidRDefault="00325DB3">
            <w:pPr>
              <w:rPr>
                <w:rFonts w:ascii="Arial" w:hAnsi="Arial" w:cs="Arial"/>
              </w:rPr>
            </w:pPr>
          </w:p>
          <w:p w:rsidR="00E0792E" w:rsidRDefault="00E0792E">
            <w:pPr>
              <w:rPr>
                <w:rFonts w:ascii="Arial" w:hAnsi="Arial" w:cs="Arial"/>
              </w:rPr>
            </w:pPr>
          </w:p>
          <w:p w:rsidR="00E0792E" w:rsidRDefault="00E0792E">
            <w:pPr>
              <w:rPr>
                <w:rFonts w:ascii="Arial" w:hAnsi="Arial" w:cs="Arial"/>
              </w:rPr>
            </w:pPr>
          </w:p>
          <w:p w:rsidR="00E0792E" w:rsidRDefault="00E0792E">
            <w:pPr>
              <w:rPr>
                <w:rFonts w:ascii="Arial" w:hAnsi="Arial" w:cs="Arial"/>
              </w:rPr>
            </w:pPr>
          </w:p>
          <w:p w:rsidR="0019547C" w:rsidRDefault="0019547C">
            <w:pPr>
              <w:rPr>
                <w:rFonts w:ascii="Arial" w:hAnsi="Arial" w:cs="Arial"/>
              </w:rPr>
            </w:pPr>
            <w:r>
              <w:rPr>
                <w:rFonts w:ascii="Arial" w:hAnsi="Arial" w:cs="Arial"/>
              </w:rPr>
              <w:t>Improving the lives of women &amp; children impacted by domestic violence &amp; sexual assault</w:t>
            </w:r>
          </w:p>
          <w:p w:rsidR="0019547C" w:rsidRDefault="0019547C">
            <w:pPr>
              <w:rPr>
                <w:rFonts w:ascii="Arial" w:hAnsi="Arial" w:cs="Arial"/>
              </w:rPr>
            </w:pPr>
          </w:p>
          <w:p w:rsidR="0019547C" w:rsidRDefault="0019547C">
            <w:pPr>
              <w:rPr>
                <w:rFonts w:ascii="Arial" w:hAnsi="Arial" w:cs="Arial"/>
              </w:rPr>
            </w:pPr>
            <w:r>
              <w:rPr>
                <w:rFonts w:ascii="Arial" w:hAnsi="Arial" w:cs="Arial"/>
              </w:rPr>
              <w:t>Counselling for survivors and support services for front-line workers to support their clients:</w:t>
            </w:r>
          </w:p>
          <w:p w:rsidR="0019547C" w:rsidRDefault="0019547C">
            <w:pPr>
              <w:rPr>
                <w:rFonts w:ascii="Arial" w:hAnsi="Arial" w:cs="Arial"/>
              </w:rPr>
            </w:pPr>
          </w:p>
          <w:p w:rsidR="0019547C" w:rsidRDefault="0019547C">
            <w:pPr>
              <w:rPr>
                <w:rFonts w:ascii="Arial" w:hAnsi="Arial" w:cs="Arial"/>
              </w:rPr>
            </w:pPr>
            <w:r>
              <w:rPr>
                <w:rFonts w:ascii="Arial" w:hAnsi="Arial" w:cs="Arial"/>
              </w:rPr>
              <w:t>Support videos</w:t>
            </w:r>
          </w:p>
          <w:p w:rsidR="0019547C" w:rsidRDefault="0019547C">
            <w:pPr>
              <w:rPr>
                <w:rFonts w:ascii="Arial" w:hAnsi="Arial" w:cs="Arial"/>
              </w:rPr>
            </w:pPr>
            <w:r>
              <w:rPr>
                <w:rFonts w:ascii="Arial" w:hAnsi="Arial" w:cs="Arial"/>
              </w:rPr>
              <w:t>Online services</w:t>
            </w:r>
          </w:p>
          <w:p w:rsidR="0019547C" w:rsidRDefault="0019547C">
            <w:pPr>
              <w:rPr>
                <w:rFonts w:ascii="Arial" w:hAnsi="Arial" w:cs="Arial"/>
              </w:rPr>
            </w:pPr>
            <w:r>
              <w:rPr>
                <w:rFonts w:ascii="Arial" w:hAnsi="Arial" w:cs="Arial"/>
              </w:rPr>
              <w:t>Resilience tools</w:t>
            </w:r>
          </w:p>
          <w:p w:rsidR="0019547C" w:rsidRDefault="0019547C">
            <w:pPr>
              <w:rPr>
                <w:rFonts w:ascii="Arial" w:hAnsi="Arial" w:cs="Arial"/>
              </w:rPr>
            </w:pPr>
            <w:r>
              <w:rPr>
                <w:rFonts w:ascii="Arial" w:hAnsi="Arial" w:cs="Arial"/>
              </w:rPr>
              <w:t>Trauma informed counselling services</w:t>
            </w:r>
          </w:p>
          <w:p w:rsidR="0019547C" w:rsidRPr="003D27E7" w:rsidRDefault="0019547C">
            <w:pPr>
              <w:rPr>
                <w:rFonts w:ascii="Arial" w:hAnsi="Arial" w:cs="Arial"/>
              </w:rPr>
            </w:pPr>
          </w:p>
        </w:tc>
        <w:tc>
          <w:tcPr>
            <w:tcW w:w="4655" w:type="dxa"/>
          </w:tcPr>
          <w:p w:rsidR="0019547C" w:rsidRDefault="00325DB3">
            <w:pPr>
              <w:rPr>
                <w:rFonts w:ascii="Arial" w:hAnsi="Arial" w:cs="Arial"/>
              </w:rPr>
            </w:pPr>
            <w:r w:rsidRPr="00325DB3">
              <w:rPr>
                <w:rFonts w:ascii="Arial" w:hAnsi="Arial" w:cs="Arial"/>
              </w:rPr>
              <w:t>1800RESPECT is a Federally funded national counselling service for women &amp; children who are impacted by domes</w:t>
            </w:r>
            <w:r>
              <w:rPr>
                <w:rFonts w:ascii="Arial" w:hAnsi="Arial" w:cs="Arial"/>
              </w:rPr>
              <w:t>tic violence and sexual assault.</w:t>
            </w:r>
          </w:p>
          <w:p w:rsidR="00325DB3" w:rsidRDefault="00325DB3">
            <w:pPr>
              <w:rPr>
                <w:rFonts w:ascii="Arial" w:hAnsi="Arial" w:cs="Arial"/>
              </w:rPr>
            </w:pPr>
          </w:p>
          <w:p w:rsidR="00325DB3" w:rsidRDefault="00325DB3">
            <w:pPr>
              <w:rPr>
                <w:rFonts w:ascii="Arial" w:hAnsi="Arial" w:cs="Arial"/>
              </w:rPr>
            </w:pPr>
            <w:r>
              <w:rPr>
                <w:rFonts w:ascii="Arial" w:hAnsi="Arial" w:cs="Arial"/>
              </w:rPr>
              <w:t>The service also provides support services for front-line workers so they can better support their clients who disclose or experience domestic family violence or sexual assault.</w:t>
            </w:r>
          </w:p>
          <w:p w:rsidR="00325DB3" w:rsidRDefault="00325DB3">
            <w:pPr>
              <w:rPr>
                <w:rFonts w:ascii="Arial" w:hAnsi="Arial" w:cs="Arial"/>
              </w:rPr>
            </w:pPr>
          </w:p>
          <w:p w:rsidR="00325DB3" w:rsidRDefault="00325DB3">
            <w:pPr>
              <w:rPr>
                <w:rFonts w:ascii="Arial" w:hAnsi="Arial" w:cs="Arial"/>
              </w:rPr>
            </w:pPr>
            <w:r>
              <w:rPr>
                <w:rFonts w:ascii="Arial" w:hAnsi="Arial" w:cs="Arial"/>
              </w:rPr>
              <w:t xml:space="preserve">Medibank was awarded the 3.5 year contract </w:t>
            </w:r>
            <w:r w:rsidR="000C584D">
              <w:rPr>
                <w:rFonts w:ascii="Arial" w:hAnsi="Arial" w:cs="Arial"/>
              </w:rPr>
              <w:t>for a number of</w:t>
            </w:r>
            <w:r>
              <w:rPr>
                <w:rFonts w:ascii="Arial" w:hAnsi="Arial" w:cs="Arial"/>
              </w:rPr>
              <w:t xml:space="preserve"> services </w:t>
            </w:r>
            <w:r w:rsidR="000C584D">
              <w:rPr>
                <w:rFonts w:ascii="Arial" w:hAnsi="Arial" w:cs="Arial"/>
              </w:rPr>
              <w:t>including best-practice online tools and trauma informed counselling services.</w:t>
            </w:r>
          </w:p>
          <w:p w:rsidR="00325DB3" w:rsidRDefault="00325DB3">
            <w:pPr>
              <w:rPr>
                <w:noProof/>
                <w:lang w:eastAsia="en-AU"/>
              </w:rPr>
            </w:pPr>
          </w:p>
        </w:tc>
      </w:tr>
      <w:tr w:rsidR="00C275EA" w:rsidRPr="003D27E7" w:rsidTr="00A51B9C">
        <w:trPr>
          <w:trHeight w:val="2739"/>
          <w:ins w:id="2" w:author="Megan McAlpine" w:date="2014-09-15T13:46:00Z"/>
        </w:trPr>
        <w:tc>
          <w:tcPr>
            <w:tcW w:w="423" w:type="dxa"/>
          </w:tcPr>
          <w:p w:rsidR="00C275EA" w:rsidRDefault="00C275EA">
            <w:pPr>
              <w:rPr>
                <w:ins w:id="3" w:author="Megan McAlpine" w:date="2014-09-15T13:46:00Z"/>
                <w:rFonts w:ascii="Arial" w:hAnsi="Arial" w:cs="Arial"/>
              </w:rPr>
            </w:pPr>
          </w:p>
        </w:tc>
        <w:tc>
          <w:tcPr>
            <w:tcW w:w="1390" w:type="dxa"/>
          </w:tcPr>
          <w:p w:rsidR="00C275EA" w:rsidRDefault="00C275EA">
            <w:pPr>
              <w:rPr>
                <w:ins w:id="4" w:author="Megan McAlpine" w:date="2014-09-15T13:46:00Z"/>
                <w:rFonts w:ascii="Arial" w:hAnsi="Arial" w:cs="Arial"/>
              </w:rPr>
            </w:pPr>
          </w:p>
        </w:tc>
        <w:tc>
          <w:tcPr>
            <w:tcW w:w="5406" w:type="dxa"/>
          </w:tcPr>
          <w:p w:rsidR="00C275EA" w:rsidRDefault="00C275EA">
            <w:pPr>
              <w:rPr>
                <w:ins w:id="5" w:author="Megan McAlpine" w:date="2014-09-15T13:46:00Z"/>
                <w:rFonts w:ascii="Arial" w:hAnsi="Arial" w:cs="Arial"/>
              </w:rPr>
            </w:pPr>
          </w:p>
          <w:p w:rsidR="00C275EA" w:rsidRDefault="00C275EA">
            <w:pPr>
              <w:rPr>
                <w:ins w:id="6" w:author="Megan McAlpine" w:date="2014-09-15T13:46:00Z"/>
                <w:rFonts w:ascii="Arial" w:hAnsi="Arial" w:cs="Arial"/>
              </w:rPr>
            </w:pPr>
            <w:ins w:id="7" w:author="Megan McAlpine" w:date="2014-09-15T13:46:00Z">
              <w:r>
                <w:rPr>
                  <w:rFonts w:ascii="Arial" w:hAnsi="Arial" w:cs="Arial"/>
                </w:rPr>
                <w:t>Headline: Reducing the burden of chronic disease</w:t>
              </w:r>
            </w:ins>
          </w:p>
          <w:p w:rsidR="00C275EA" w:rsidRDefault="00C275EA">
            <w:pPr>
              <w:rPr>
                <w:ins w:id="8" w:author="Megan McAlpine" w:date="2014-09-15T13:46:00Z"/>
                <w:rFonts w:ascii="Arial" w:hAnsi="Arial" w:cs="Arial"/>
              </w:rPr>
            </w:pPr>
          </w:p>
          <w:p w:rsidR="00C275EA" w:rsidRDefault="00C275EA">
            <w:pPr>
              <w:rPr>
                <w:ins w:id="9" w:author="Megan McAlpine" w:date="2014-09-15T13:48:00Z"/>
                <w:rFonts w:ascii="Arial" w:hAnsi="Arial" w:cs="Arial"/>
              </w:rPr>
            </w:pPr>
            <w:ins w:id="10" w:author="Megan McAlpine" w:date="2014-09-15T13:48:00Z">
              <w:r>
                <w:rPr>
                  <w:rFonts w:ascii="Arial" w:hAnsi="Arial" w:cs="Arial"/>
                </w:rPr>
                <w:t>Leading world’s best practice in chronic disease management &amp; integrated care</w:t>
              </w:r>
            </w:ins>
          </w:p>
          <w:p w:rsidR="00C275EA" w:rsidRDefault="00C275EA">
            <w:pPr>
              <w:rPr>
                <w:ins w:id="11" w:author="Megan McAlpine" w:date="2014-09-15T13:49:00Z"/>
                <w:rFonts w:ascii="Arial" w:hAnsi="Arial" w:cs="Arial"/>
              </w:rPr>
            </w:pPr>
          </w:p>
          <w:p w:rsidR="00C275EA" w:rsidRDefault="00C275EA">
            <w:pPr>
              <w:rPr>
                <w:ins w:id="12" w:author="Megan McAlpine" w:date="2014-09-15T13:49:00Z"/>
                <w:rFonts w:ascii="Arial" w:hAnsi="Arial" w:cs="Arial"/>
              </w:rPr>
            </w:pPr>
            <w:ins w:id="13" w:author="Megan McAlpine" w:date="2014-09-15T13:49:00Z">
              <w:r>
                <w:rPr>
                  <w:rFonts w:ascii="Arial" w:hAnsi="Arial" w:cs="Arial"/>
                </w:rPr>
                <w:t>Triple aim:</w:t>
              </w:r>
            </w:ins>
          </w:p>
          <w:p w:rsidR="00C275EA" w:rsidRDefault="00C275EA">
            <w:pPr>
              <w:rPr>
                <w:ins w:id="14" w:author="Megan McAlpine" w:date="2014-09-15T13:49:00Z"/>
                <w:rFonts w:ascii="Arial" w:hAnsi="Arial" w:cs="Arial"/>
              </w:rPr>
            </w:pPr>
          </w:p>
          <w:p w:rsidR="00C275EA" w:rsidRDefault="00C275EA" w:rsidP="00C275EA">
            <w:pPr>
              <w:pStyle w:val="ListParagraph"/>
              <w:numPr>
                <w:ilvl w:val="0"/>
                <w:numId w:val="2"/>
              </w:numPr>
              <w:rPr>
                <w:ins w:id="15" w:author="Megan McAlpine" w:date="2014-09-15T13:49:00Z"/>
                <w:rFonts w:ascii="Arial" w:hAnsi="Arial" w:cs="Arial"/>
              </w:rPr>
              <w:pPrChange w:id="16" w:author="Megan McAlpine" w:date="2014-09-15T13:49:00Z">
                <w:pPr/>
              </w:pPrChange>
            </w:pPr>
            <w:ins w:id="17" w:author="Megan McAlpine" w:date="2014-09-15T13:49:00Z">
              <w:r>
                <w:rPr>
                  <w:rFonts w:ascii="Arial" w:hAnsi="Arial" w:cs="Arial"/>
                </w:rPr>
                <w:t>Reduce healthcare costs</w:t>
              </w:r>
            </w:ins>
          </w:p>
          <w:p w:rsidR="00C275EA" w:rsidRDefault="00C275EA" w:rsidP="00C275EA">
            <w:pPr>
              <w:pStyle w:val="ListParagraph"/>
              <w:numPr>
                <w:ilvl w:val="0"/>
                <w:numId w:val="2"/>
              </w:numPr>
              <w:rPr>
                <w:ins w:id="18" w:author="Megan McAlpine" w:date="2014-09-15T13:49:00Z"/>
                <w:rFonts w:ascii="Arial" w:hAnsi="Arial" w:cs="Arial"/>
              </w:rPr>
              <w:pPrChange w:id="19" w:author="Megan McAlpine" w:date="2014-09-15T13:49:00Z">
                <w:pPr/>
              </w:pPrChange>
            </w:pPr>
            <w:ins w:id="20" w:author="Megan McAlpine" w:date="2014-09-15T13:49:00Z">
              <w:r>
                <w:rPr>
                  <w:rFonts w:ascii="Arial" w:hAnsi="Arial" w:cs="Arial"/>
                </w:rPr>
                <w:t>Improve clinical outcomes</w:t>
              </w:r>
            </w:ins>
          </w:p>
          <w:p w:rsidR="00C275EA" w:rsidRPr="00C275EA" w:rsidRDefault="00C275EA" w:rsidP="00C275EA">
            <w:pPr>
              <w:pStyle w:val="ListParagraph"/>
              <w:numPr>
                <w:ilvl w:val="0"/>
                <w:numId w:val="2"/>
              </w:numPr>
              <w:rPr>
                <w:ins w:id="21" w:author="Megan McAlpine" w:date="2014-09-15T13:48:00Z"/>
                <w:rFonts w:ascii="Arial" w:hAnsi="Arial" w:cs="Arial"/>
                <w:rPrChange w:id="22" w:author="Megan McAlpine" w:date="2014-09-15T13:49:00Z">
                  <w:rPr>
                    <w:ins w:id="23" w:author="Megan McAlpine" w:date="2014-09-15T13:48:00Z"/>
                  </w:rPr>
                </w:rPrChange>
              </w:rPr>
              <w:pPrChange w:id="24" w:author="Megan McAlpine" w:date="2014-09-15T13:49:00Z">
                <w:pPr/>
              </w:pPrChange>
            </w:pPr>
            <w:ins w:id="25" w:author="Megan McAlpine" w:date="2014-09-15T13:49:00Z">
              <w:r>
                <w:rPr>
                  <w:rFonts w:ascii="Arial" w:hAnsi="Arial" w:cs="Arial"/>
                </w:rPr>
                <w:t>Improve patient satisfaction</w:t>
              </w:r>
            </w:ins>
          </w:p>
          <w:p w:rsidR="00C275EA" w:rsidRDefault="00C275EA">
            <w:pPr>
              <w:rPr>
                <w:ins w:id="26" w:author="Megan McAlpine" w:date="2014-09-15T13:48:00Z"/>
                <w:rFonts w:ascii="Arial" w:hAnsi="Arial" w:cs="Arial"/>
              </w:rPr>
            </w:pPr>
          </w:p>
          <w:p w:rsidR="00C275EA" w:rsidRDefault="00C275EA">
            <w:pPr>
              <w:rPr>
                <w:ins w:id="27" w:author="Megan McAlpine" w:date="2014-09-15T13:47:00Z"/>
                <w:rFonts w:ascii="Arial" w:hAnsi="Arial" w:cs="Arial"/>
              </w:rPr>
            </w:pPr>
            <w:ins w:id="28" w:author="Megan McAlpine" w:date="2014-09-15T13:47:00Z">
              <w:r>
                <w:rPr>
                  <w:rFonts w:ascii="Arial" w:hAnsi="Arial" w:cs="Arial"/>
                </w:rPr>
                <w:t>CarePoint Logo</w:t>
              </w:r>
            </w:ins>
          </w:p>
          <w:p w:rsidR="00C275EA" w:rsidRDefault="00C275EA">
            <w:pPr>
              <w:rPr>
                <w:ins w:id="29" w:author="Megan McAlpine" w:date="2014-09-15T13:47:00Z"/>
                <w:rFonts w:ascii="Arial" w:hAnsi="Arial" w:cs="Arial"/>
              </w:rPr>
            </w:pPr>
          </w:p>
          <w:p w:rsidR="00C275EA" w:rsidRDefault="00C275EA">
            <w:pPr>
              <w:rPr>
                <w:ins w:id="30" w:author="Megan McAlpine" w:date="2014-09-15T13:50:00Z"/>
                <w:rFonts w:ascii="Arial" w:hAnsi="Arial" w:cs="Arial"/>
              </w:rPr>
            </w:pPr>
            <w:ins w:id="31" w:author="Megan McAlpine" w:date="2014-09-15T13:47:00Z">
              <w:r>
                <w:rPr>
                  <w:rFonts w:ascii="Arial" w:hAnsi="Arial" w:cs="Arial"/>
                </w:rPr>
                <w:t>CareFirst Logo</w:t>
              </w:r>
            </w:ins>
          </w:p>
          <w:p w:rsidR="00C275EA" w:rsidRDefault="00C275EA">
            <w:pPr>
              <w:rPr>
                <w:ins w:id="32" w:author="Megan McAlpine" w:date="2014-09-15T13:50:00Z"/>
                <w:rFonts w:ascii="Arial" w:hAnsi="Arial" w:cs="Arial"/>
              </w:rPr>
            </w:pPr>
          </w:p>
          <w:p w:rsidR="00C275EA" w:rsidRDefault="00C275EA">
            <w:pPr>
              <w:rPr>
                <w:ins w:id="33" w:author="Megan McAlpine" w:date="2014-09-15T13:50:00Z"/>
                <w:rFonts w:ascii="Arial" w:hAnsi="Arial" w:cs="Arial"/>
              </w:rPr>
            </w:pPr>
            <w:ins w:id="34" w:author="Megan McAlpine" w:date="2014-09-15T13:50:00Z">
              <w:r>
                <w:rPr>
                  <w:rFonts w:ascii="Arial" w:hAnsi="Arial" w:cs="Arial"/>
                </w:rPr>
                <w:t>Partnering with State government &amp; primary care providers</w:t>
              </w:r>
            </w:ins>
          </w:p>
          <w:p w:rsidR="00C275EA" w:rsidRDefault="00C275EA">
            <w:pPr>
              <w:rPr>
                <w:ins w:id="35" w:author="Megan McAlpine" w:date="2014-09-15T13:50:00Z"/>
                <w:rFonts w:ascii="Arial" w:hAnsi="Arial" w:cs="Arial"/>
              </w:rPr>
            </w:pPr>
          </w:p>
          <w:p w:rsidR="00C275EA" w:rsidRDefault="00C275EA">
            <w:pPr>
              <w:rPr>
                <w:ins w:id="36" w:author="Megan McAlpine" w:date="2014-09-15T13:50:00Z"/>
                <w:rFonts w:ascii="Arial" w:hAnsi="Arial" w:cs="Arial"/>
              </w:rPr>
            </w:pPr>
            <w:ins w:id="37" w:author="Megan McAlpine" w:date="2014-09-15T13:50:00Z">
              <w:r>
                <w:rPr>
                  <w:rFonts w:ascii="Arial" w:hAnsi="Arial" w:cs="Arial"/>
                </w:rPr>
                <w:t>Addressing the healthcare needs of the chronically ill</w:t>
              </w:r>
            </w:ins>
          </w:p>
          <w:p w:rsidR="00C275EA" w:rsidRDefault="00C275EA">
            <w:pPr>
              <w:rPr>
                <w:ins w:id="38" w:author="Megan McAlpine" w:date="2014-09-15T13:50:00Z"/>
                <w:rFonts w:ascii="Arial" w:hAnsi="Arial" w:cs="Arial"/>
              </w:rPr>
            </w:pPr>
          </w:p>
          <w:p w:rsidR="00C275EA" w:rsidRDefault="00C275EA">
            <w:pPr>
              <w:rPr>
                <w:ins w:id="39" w:author="Megan McAlpine" w:date="2014-09-15T13:50:00Z"/>
                <w:rFonts w:ascii="Arial" w:hAnsi="Arial" w:cs="Arial"/>
              </w:rPr>
            </w:pPr>
            <w:ins w:id="40" w:author="Megan McAlpine" w:date="2014-09-15T13:50:00Z">
              <w:r>
                <w:rPr>
                  <w:rFonts w:ascii="Arial" w:hAnsi="Arial" w:cs="Arial"/>
                </w:rPr>
                <w:t>Supporting those in most need of help</w:t>
              </w:r>
            </w:ins>
          </w:p>
          <w:p w:rsidR="00C275EA" w:rsidRDefault="00C275EA">
            <w:pPr>
              <w:rPr>
                <w:ins w:id="41" w:author="Megan McAlpine" w:date="2014-09-15T13:50:00Z"/>
                <w:rFonts w:ascii="Arial" w:hAnsi="Arial" w:cs="Arial"/>
              </w:rPr>
            </w:pPr>
          </w:p>
          <w:p w:rsidR="00C275EA" w:rsidRDefault="00C275EA">
            <w:pPr>
              <w:rPr>
                <w:ins w:id="42" w:author="Megan McAlpine" w:date="2014-09-15T13:50:00Z"/>
                <w:rFonts w:ascii="Arial" w:hAnsi="Arial" w:cs="Arial"/>
              </w:rPr>
            </w:pPr>
            <w:ins w:id="43" w:author="Megan McAlpine" w:date="2014-09-15T13:50:00Z">
              <w:r>
                <w:rPr>
                  <w:rFonts w:ascii="Arial" w:hAnsi="Arial" w:cs="Arial"/>
                </w:rPr>
                <w:t>Those who are frequently accessing health services</w:t>
              </w:r>
            </w:ins>
          </w:p>
          <w:p w:rsidR="00C275EA" w:rsidRDefault="00C275EA">
            <w:pPr>
              <w:rPr>
                <w:ins w:id="44" w:author="Megan McAlpine" w:date="2014-09-15T13:51:00Z"/>
                <w:rFonts w:ascii="Arial" w:hAnsi="Arial" w:cs="Arial"/>
              </w:rPr>
            </w:pPr>
          </w:p>
          <w:p w:rsidR="00C275EA" w:rsidRDefault="00C275EA">
            <w:pPr>
              <w:rPr>
                <w:ins w:id="45" w:author="Megan McAlpine" w:date="2014-09-15T13:47:00Z"/>
                <w:rFonts w:ascii="Arial" w:hAnsi="Arial" w:cs="Arial"/>
              </w:rPr>
            </w:pPr>
            <w:ins w:id="46" w:author="Megan McAlpine" w:date="2014-09-15T13:51:00Z">
              <w:r>
                <w:rPr>
                  <w:rFonts w:ascii="Arial" w:hAnsi="Arial" w:cs="Arial"/>
                </w:rPr>
                <w:t>And are lost in the complexity of a fragmented healthcare system</w:t>
              </w:r>
            </w:ins>
          </w:p>
          <w:p w:rsidR="00C275EA" w:rsidRDefault="00C275EA">
            <w:pPr>
              <w:rPr>
                <w:ins w:id="47" w:author="Megan McAlpine" w:date="2014-09-15T13:47:00Z"/>
                <w:rFonts w:ascii="Arial" w:hAnsi="Arial" w:cs="Arial"/>
              </w:rPr>
            </w:pPr>
          </w:p>
          <w:p w:rsidR="00C275EA" w:rsidRDefault="00C275EA">
            <w:pPr>
              <w:rPr>
                <w:ins w:id="48" w:author="Megan McAlpine" w:date="2014-09-15T13:46:00Z"/>
                <w:rFonts w:ascii="Arial" w:hAnsi="Arial" w:cs="Arial"/>
              </w:rPr>
            </w:pPr>
            <w:ins w:id="49" w:author="Megan McAlpine" w:date="2014-09-15T13:53:00Z">
              <w:r>
                <w:rPr>
                  <w:rFonts w:ascii="Arial" w:hAnsi="Arial" w:cs="Arial"/>
                </w:rPr>
                <w:t>Reducing the burden on the individual and the healthcare system</w:t>
              </w:r>
            </w:ins>
          </w:p>
        </w:tc>
        <w:tc>
          <w:tcPr>
            <w:tcW w:w="4655" w:type="dxa"/>
          </w:tcPr>
          <w:p w:rsidR="00C275EA" w:rsidRDefault="00C275EA" w:rsidP="00C275EA">
            <w:pPr>
              <w:rPr>
                <w:ins w:id="50" w:author="Megan McAlpine" w:date="2014-09-15T13:49:00Z"/>
                <w:rFonts w:ascii="Arial" w:hAnsi="Arial" w:cs="Arial"/>
              </w:rPr>
            </w:pPr>
            <w:ins w:id="51" w:author="Megan McAlpine" w:date="2014-09-15T13:49:00Z">
              <w:r>
                <w:rPr>
                  <w:rFonts w:ascii="Arial" w:hAnsi="Arial" w:cs="Arial"/>
                </w:rPr>
                <w:t>Medibank is leading world’s best practice in the delivery of chronic disease and integrated care programs designed to deliver the triple aim of reducing healthcare costs, improved clinical outcomes and improved patient satisfaction.</w:t>
              </w:r>
            </w:ins>
          </w:p>
          <w:p w:rsidR="00C275EA" w:rsidRDefault="00C275EA">
            <w:pPr>
              <w:rPr>
                <w:ins w:id="52" w:author="Megan McAlpine" w:date="2014-09-15T13:51:00Z"/>
                <w:rFonts w:ascii="Arial" w:hAnsi="Arial" w:cs="Arial"/>
              </w:rPr>
            </w:pPr>
          </w:p>
          <w:p w:rsidR="00C275EA" w:rsidRDefault="00C275EA">
            <w:pPr>
              <w:rPr>
                <w:ins w:id="53" w:author="Megan McAlpine" w:date="2014-09-15T13:52:00Z"/>
                <w:rFonts w:ascii="Arial" w:hAnsi="Arial" w:cs="Arial"/>
              </w:rPr>
            </w:pPr>
            <w:ins w:id="54" w:author="Megan McAlpine" w:date="2014-09-15T13:51:00Z">
              <w:r>
                <w:rPr>
                  <w:rFonts w:ascii="Arial" w:hAnsi="Arial" w:cs="Arial"/>
                </w:rPr>
                <w:t xml:space="preserve">The CarePoint &amp; CareFirst chronic disease programs are delivered in </w:t>
              </w:r>
            </w:ins>
            <w:ins w:id="55" w:author="Megan McAlpine" w:date="2014-09-15T13:52:00Z">
              <w:r>
                <w:rPr>
                  <w:rFonts w:ascii="Arial" w:hAnsi="Arial" w:cs="Arial"/>
                </w:rPr>
                <w:t>partnership</w:t>
              </w:r>
            </w:ins>
            <w:ins w:id="56" w:author="Megan McAlpine" w:date="2014-09-15T13:51:00Z">
              <w:r>
                <w:rPr>
                  <w:rFonts w:ascii="Arial" w:hAnsi="Arial" w:cs="Arial"/>
                </w:rPr>
                <w:t xml:space="preserve"> </w:t>
              </w:r>
            </w:ins>
            <w:ins w:id="57" w:author="Megan McAlpine" w:date="2014-09-15T13:52:00Z">
              <w:r>
                <w:rPr>
                  <w:rFonts w:ascii="Arial" w:hAnsi="Arial" w:cs="Arial"/>
                </w:rPr>
                <w:t xml:space="preserve">with State Government and Primary Care providers </w:t>
              </w:r>
            </w:ins>
          </w:p>
          <w:p w:rsidR="00C275EA" w:rsidRDefault="00C275EA">
            <w:pPr>
              <w:rPr>
                <w:ins w:id="58" w:author="Megan McAlpine" w:date="2014-09-15T13:52:00Z"/>
                <w:rFonts w:ascii="Arial" w:hAnsi="Arial" w:cs="Arial"/>
              </w:rPr>
            </w:pPr>
          </w:p>
          <w:p w:rsidR="00C275EA" w:rsidRDefault="00C275EA" w:rsidP="00C275EA">
            <w:pPr>
              <w:rPr>
                <w:ins w:id="59" w:author="Megan McAlpine" w:date="2014-09-15T13:52:00Z"/>
                <w:rFonts w:ascii="Arial" w:hAnsi="Arial" w:cs="Arial"/>
              </w:rPr>
            </w:pPr>
            <w:ins w:id="60" w:author="Megan McAlpine" w:date="2014-09-15T13:52:00Z">
              <w:r>
                <w:rPr>
                  <w:rFonts w:ascii="Arial" w:hAnsi="Arial" w:cs="Arial"/>
                </w:rPr>
                <w:t xml:space="preserve">These programs </w:t>
              </w:r>
            </w:ins>
            <w:ins w:id="61" w:author="Megan McAlpine" w:date="2014-09-15T13:53:00Z">
              <w:r>
                <w:rPr>
                  <w:rFonts w:ascii="Arial" w:hAnsi="Arial" w:cs="Arial"/>
                </w:rPr>
                <w:t>a</w:t>
              </w:r>
            </w:ins>
            <w:ins w:id="62" w:author="Megan McAlpine" w:date="2014-09-15T13:52:00Z">
              <w:r>
                <w:rPr>
                  <w:rFonts w:ascii="Arial" w:hAnsi="Arial" w:cs="Arial"/>
                </w:rPr>
                <w:t>ddres</w:t>
              </w:r>
            </w:ins>
            <w:ins w:id="63" w:author="Megan McAlpine" w:date="2014-09-15T13:53:00Z">
              <w:r>
                <w:rPr>
                  <w:rFonts w:ascii="Arial" w:hAnsi="Arial" w:cs="Arial"/>
                </w:rPr>
                <w:t>s</w:t>
              </w:r>
            </w:ins>
            <w:ins w:id="64" w:author="Megan McAlpine" w:date="2014-09-15T13:52:00Z">
              <w:r>
                <w:rPr>
                  <w:rFonts w:ascii="Arial" w:hAnsi="Arial" w:cs="Arial"/>
                </w:rPr>
                <w:t xml:space="preserve"> the chronically ill within the Medibank &amp; broader population – those who are in most need of help who are frequently accessing healthcare services &amp; are in many cases lost in the complexity of a fragmented healthcare system.</w:t>
              </w:r>
            </w:ins>
          </w:p>
          <w:p w:rsidR="00C275EA" w:rsidRDefault="00C275EA" w:rsidP="00C275EA">
            <w:pPr>
              <w:rPr>
                <w:ins w:id="65" w:author="Megan McAlpine" w:date="2014-09-15T13:52:00Z"/>
                <w:rFonts w:ascii="Arial" w:hAnsi="Arial" w:cs="Arial"/>
              </w:rPr>
            </w:pPr>
          </w:p>
          <w:p w:rsidR="00C275EA" w:rsidRDefault="00C275EA" w:rsidP="00C275EA">
            <w:pPr>
              <w:rPr>
                <w:ins w:id="66" w:author="Megan McAlpine" w:date="2014-09-15T13:46:00Z"/>
                <w:rFonts w:ascii="Arial" w:hAnsi="Arial" w:cs="Arial"/>
              </w:rPr>
            </w:pPr>
          </w:p>
        </w:tc>
      </w:tr>
      <w:tr w:rsidR="0019547C" w:rsidRPr="003D27E7" w:rsidTr="00A51B9C">
        <w:trPr>
          <w:trHeight w:val="2739"/>
        </w:trPr>
        <w:tc>
          <w:tcPr>
            <w:tcW w:w="423" w:type="dxa"/>
          </w:tcPr>
          <w:p w:rsidR="0019547C" w:rsidRDefault="0019547C">
            <w:pPr>
              <w:rPr>
                <w:rFonts w:ascii="Arial" w:hAnsi="Arial" w:cs="Arial"/>
              </w:rPr>
            </w:pPr>
          </w:p>
        </w:tc>
        <w:tc>
          <w:tcPr>
            <w:tcW w:w="1390" w:type="dxa"/>
          </w:tcPr>
          <w:p w:rsidR="0019547C" w:rsidRDefault="0019547C">
            <w:pPr>
              <w:rPr>
                <w:rFonts w:ascii="Arial" w:hAnsi="Arial" w:cs="Arial"/>
              </w:rPr>
            </w:pPr>
          </w:p>
        </w:tc>
        <w:tc>
          <w:tcPr>
            <w:tcW w:w="5406" w:type="dxa"/>
          </w:tcPr>
          <w:p w:rsidR="0019547C" w:rsidRDefault="0019547C">
            <w:pPr>
              <w:rPr>
                <w:rFonts w:ascii="Arial" w:hAnsi="Arial" w:cs="Arial"/>
              </w:rPr>
            </w:pPr>
          </w:p>
          <w:p w:rsidR="0019547C" w:rsidRDefault="0019547C">
            <w:pPr>
              <w:rPr>
                <w:rFonts w:ascii="Arial" w:hAnsi="Arial" w:cs="Arial"/>
              </w:rPr>
            </w:pPr>
          </w:p>
          <w:p w:rsidR="0019547C" w:rsidRDefault="0019547C">
            <w:pPr>
              <w:rPr>
                <w:rFonts w:ascii="Arial" w:hAnsi="Arial" w:cs="Arial"/>
              </w:rPr>
            </w:pPr>
            <w:r>
              <w:rPr>
                <w:noProof/>
                <w:lang w:eastAsia="en-AU"/>
              </w:rPr>
              <w:drawing>
                <wp:inline distT="0" distB="0" distL="0" distR="0" wp14:anchorId="23FC647C" wp14:editId="24A7B028">
                  <wp:extent cx="3287949" cy="17335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7949" cy="1733550"/>
                          </a:xfrm>
                          <a:prstGeom prst="rect">
                            <a:avLst/>
                          </a:prstGeom>
                        </pic:spPr>
                      </pic:pic>
                    </a:graphicData>
                  </a:graphic>
                </wp:inline>
              </w:drawing>
            </w:r>
          </w:p>
          <w:p w:rsidR="0019547C" w:rsidRDefault="0019547C">
            <w:pPr>
              <w:rPr>
                <w:rFonts w:ascii="Arial" w:hAnsi="Arial" w:cs="Arial"/>
              </w:rPr>
            </w:pPr>
          </w:p>
          <w:p w:rsidR="0019547C" w:rsidRDefault="0019547C">
            <w:pPr>
              <w:rPr>
                <w:rFonts w:ascii="Arial" w:hAnsi="Arial" w:cs="Arial"/>
              </w:rPr>
            </w:pPr>
          </w:p>
          <w:p w:rsidR="00B17A8F" w:rsidRDefault="00B17A8F" w:rsidP="0008523B">
            <w:pPr>
              <w:rPr>
                <w:rFonts w:ascii="Arial" w:hAnsi="Arial" w:cs="Arial"/>
              </w:rPr>
            </w:pPr>
          </w:p>
          <w:p w:rsidR="00B17A8F" w:rsidRDefault="00B17A8F" w:rsidP="00B17A8F">
            <w:pPr>
              <w:pStyle w:val="ListParagraph"/>
              <w:numPr>
                <w:ilvl w:val="0"/>
                <w:numId w:val="1"/>
              </w:numPr>
              <w:rPr>
                <w:rFonts w:ascii="Arial" w:hAnsi="Arial" w:cs="Arial"/>
              </w:rPr>
            </w:pPr>
            <w:r>
              <w:rPr>
                <w:rFonts w:ascii="Arial" w:hAnsi="Arial" w:cs="Arial"/>
              </w:rPr>
              <w:t>Mental health</w:t>
            </w:r>
          </w:p>
          <w:p w:rsidR="00B17A8F" w:rsidRDefault="00B17A8F" w:rsidP="00B17A8F">
            <w:pPr>
              <w:pStyle w:val="ListParagraph"/>
              <w:numPr>
                <w:ilvl w:val="0"/>
                <w:numId w:val="1"/>
              </w:numPr>
              <w:rPr>
                <w:rFonts w:ascii="Arial" w:hAnsi="Arial" w:cs="Arial"/>
              </w:rPr>
            </w:pPr>
            <w:r>
              <w:rPr>
                <w:rFonts w:ascii="Arial" w:hAnsi="Arial" w:cs="Arial"/>
              </w:rPr>
              <w:t>Phone triage</w:t>
            </w:r>
          </w:p>
          <w:p w:rsidR="00B17A8F" w:rsidRDefault="00B17A8F" w:rsidP="00B17A8F">
            <w:pPr>
              <w:pStyle w:val="ListParagraph"/>
              <w:numPr>
                <w:ilvl w:val="0"/>
                <w:numId w:val="1"/>
              </w:numPr>
              <w:rPr>
                <w:rFonts w:ascii="Arial" w:hAnsi="Arial" w:cs="Arial"/>
              </w:rPr>
            </w:pPr>
            <w:r>
              <w:rPr>
                <w:rFonts w:ascii="Arial" w:hAnsi="Arial" w:cs="Arial"/>
              </w:rPr>
              <w:t>Chronic disease management</w:t>
            </w:r>
          </w:p>
          <w:p w:rsidR="00B17A8F" w:rsidRPr="00B17A8F" w:rsidRDefault="00B17A8F" w:rsidP="00B17A8F">
            <w:pPr>
              <w:ind w:left="360"/>
              <w:rPr>
                <w:rFonts w:ascii="Arial" w:hAnsi="Arial" w:cs="Arial"/>
              </w:rPr>
            </w:pPr>
          </w:p>
          <w:p w:rsidR="00B17A8F" w:rsidRDefault="00B17A8F" w:rsidP="0008523B">
            <w:pPr>
              <w:rPr>
                <w:rFonts w:ascii="Arial" w:hAnsi="Arial" w:cs="Arial"/>
              </w:rPr>
            </w:pPr>
          </w:p>
          <w:p w:rsidR="00B17A8F" w:rsidRDefault="00B17A8F" w:rsidP="0008523B">
            <w:pPr>
              <w:rPr>
                <w:rFonts w:ascii="Arial" w:hAnsi="Arial" w:cs="Arial"/>
              </w:rPr>
            </w:pPr>
          </w:p>
          <w:p w:rsidR="0019547C" w:rsidRDefault="0019547C" w:rsidP="0008523B">
            <w:pPr>
              <w:rPr>
                <w:rFonts w:ascii="Arial" w:hAnsi="Arial" w:cs="Arial"/>
              </w:rPr>
            </w:pPr>
            <w:r>
              <w:rPr>
                <w:rFonts w:ascii="Arial" w:hAnsi="Arial" w:cs="Arial"/>
              </w:rPr>
              <w:t>1.7 million triage calls</w:t>
            </w:r>
          </w:p>
          <w:p w:rsidR="0019547C" w:rsidRDefault="0019547C" w:rsidP="0008523B">
            <w:pPr>
              <w:rPr>
                <w:rFonts w:ascii="Arial" w:hAnsi="Arial" w:cs="Arial"/>
              </w:rPr>
            </w:pPr>
            <w:r>
              <w:rPr>
                <w:rFonts w:ascii="Arial" w:hAnsi="Arial" w:cs="Arial"/>
              </w:rPr>
              <w:t>190,000 mental health interactions</w:t>
            </w:r>
          </w:p>
          <w:p w:rsidR="0019547C" w:rsidRDefault="0019547C" w:rsidP="0008523B">
            <w:pPr>
              <w:rPr>
                <w:rFonts w:ascii="Arial" w:hAnsi="Arial" w:cs="Arial"/>
              </w:rPr>
            </w:pPr>
            <w:r>
              <w:rPr>
                <w:rFonts w:ascii="Arial" w:hAnsi="Arial" w:cs="Arial"/>
              </w:rPr>
              <w:t>60,000 chronic disease calls</w:t>
            </w:r>
          </w:p>
          <w:p w:rsidR="0019547C" w:rsidRDefault="0019547C" w:rsidP="0008523B">
            <w:pPr>
              <w:rPr>
                <w:rFonts w:ascii="Arial" w:hAnsi="Arial" w:cs="Arial"/>
              </w:rPr>
            </w:pPr>
          </w:p>
          <w:p w:rsidR="00B17A8F" w:rsidRDefault="00B17A8F" w:rsidP="0008523B">
            <w:pPr>
              <w:rPr>
                <w:rFonts w:ascii="Arial" w:hAnsi="Arial" w:cs="Arial"/>
              </w:rPr>
            </w:pPr>
          </w:p>
        </w:tc>
        <w:tc>
          <w:tcPr>
            <w:tcW w:w="4655" w:type="dxa"/>
          </w:tcPr>
          <w:p w:rsidR="0019547C" w:rsidRDefault="007C1696">
            <w:pPr>
              <w:rPr>
                <w:rFonts w:ascii="Arial" w:hAnsi="Arial" w:cs="Arial"/>
              </w:rPr>
            </w:pPr>
            <w:r>
              <w:rPr>
                <w:rFonts w:ascii="Arial" w:hAnsi="Arial" w:cs="Arial"/>
              </w:rPr>
              <w:t xml:space="preserve">Medibank delivers </w:t>
            </w:r>
            <w:del w:id="67" w:author="Dermot Roche" w:date="2014-09-15T13:37:00Z">
              <w:r w:rsidDel="006560BB">
                <w:rPr>
                  <w:rFonts w:ascii="Arial" w:hAnsi="Arial" w:cs="Arial"/>
                </w:rPr>
                <w:delText>14</w:delText>
              </w:r>
            </w:del>
            <w:r>
              <w:rPr>
                <w:rFonts w:ascii="Arial" w:hAnsi="Arial" w:cs="Arial"/>
              </w:rPr>
              <w:t xml:space="preserve"> service</w:t>
            </w:r>
            <w:ins w:id="68" w:author="Dermot Roche" w:date="2014-09-15T13:37:00Z">
              <w:r w:rsidR="006560BB">
                <w:rPr>
                  <w:rFonts w:ascii="Arial" w:hAnsi="Arial" w:cs="Arial"/>
                </w:rPr>
                <w:t>s</w:t>
              </w:r>
            </w:ins>
            <w:r>
              <w:rPr>
                <w:rFonts w:ascii="Arial" w:hAnsi="Arial" w:cs="Arial"/>
              </w:rPr>
              <w:t xml:space="preserve"> </w:t>
            </w:r>
            <w:del w:id="69" w:author="Dermot Roche" w:date="2014-09-15T13:37:00Z">
              <w:r w:rsidDel="006560BB">
                <w:rPr>
                  <w:rFonts w:ascii="Arial" w:hAnsi="Arial" w:cs="Arial"/>
                </w:rPr>
                <w:delText xml:space="preserve">lines </w:delText>
              </w:r>
            </w:del>
            <w:r>
              <w:rPr>
                <w:rFonts w:ascii="Arial" w:hAnsi="Arial" w:cs="Arial"/>
              </w:rPr>
              <w:t xml:space="preserve">across mental health, </w:t>
            </w:r>
            <w:ins w:id="70" w:author="Dermot Roche" w:date="2014-09-15T13:37:00Z">
              <w:r w:rsidR="006560BB">
                <w:rPr>
                  <w:rFonts w:ascii="Arial" w:hAnsi="Arial" w:cs="Arial"/>
                </w:rPr>
                <w:t xml:space="preserve">nurse and GP </w:t>
              </w:r>
            </w:ins>
            <w:r>
              <w:rPr>
                <w:rFonts w:ascii="Arial" w:hAnsi="Arial" w:cs="Arial"/>
              </w:rPr>
              <w:t>phone triage &amp; chronic disease management available 24/7 delivered by over 1,000 health professionals.</w:t>
            </w:r>
          </w:p>
          <w:p w:rsidR="007C1696" w:rsidRDefault="007C1696">
            <w:pPr>
              <w:rPr>
                <w:rFonts w:ascii="Arial" w:hAnsi="Arial" w:cs="Arial"/>
              </w:rPr>
            </w:pPr>
          </w:p>
          <w:p w:rsidR="007C1696" w:rsidRDefault="007C1696">
            <w:pPr>
              <w:rPr>
                <w:rFonts w:ascii="Arial" w:hAnsi="Arial" w:cs="Arial"/>
              </w:rPr>
            </w:pPr>
            <w:r>
              <w:rPr>
                <w:rFonts w:ascii="Arial" w:hAnsi="Arial" w:cs="Arial"/>
              </w:rPr>
              <w:t xml:space="preserve">Better health to members and populations on behalf of Medibank, </w:t>
            </w:r>
            <w:del w:id="71" w:author="Dermot Roche" w:date="2014-09-15T13:39:00Z">
              <w:r w:rsidDel="006560BB">
                <w:rPr>
                  <w:rFonts w:ascii="Arial" w:hAnsi="Arial" w:cs="Arial"/>
                </w:rPr>
                <w:delText>Corporate organisations</w:delText>
              </w:r>
            </w:del>
            <w:ins w:id="72" w:author="Dermot Roche" w:date="2014-09-15T13:39:00Z">
              <w:r w:rsidR="006560BB">
                <w:rPr>
                  <w:rFonts w:ascii="Arial" w:hAnsi="Arial" w:cs="Arial"/>
                </w:rPr>
                <w:t xml:space="preserve">Federal and State </w:t>
              </w:r>
            </w:ins>
            <w:r>
              <w:rPr>
                <w:rFonts w:ascii="Arial" w:hAnsi="Arial" w:cs="Arial"/>
              </w:rPr>
              <w:t>Government</w:t>
            </w:r>
            <w:proofErr w:type="gramStart"/>
            <w:ins w:id="73" w:author="Dermot Roche" w:date="2014-09-15T13:39:00Z">
              <w:r w:rsidR="006560BB">
                <w:rPr>
                  <w:rFonts w:ascii="Arial" w:hAnsi="Arial" w:cs="Arial"/>
                </w:rPr>
                <w:t xml:space="preserve">, </w:t>
              </w:r>
            </w:ins>
            <w:r>
              <w:rPr>
                <w:rFonts w:ascii="Arial" w:hAnsi="Arial" w:cs="Arial"/>
              </w:rPr>
              <w:t xml:space="preserve"> </w:t>
            </w:r>
            <w:ins w:id="74" w:author="Dermot Roche" w:date="2014-09-15T13:39:00Z">
              <w:r w:rsidR="006560BB">
                <w:rPr>
                  <w:rFonts w:ascii="Arial" w:hAnsi="Arial" w:cs="Arial"/>
                </w:rPr>
                <w:t>Corporate</w:t>
              </w:r>
              <w:proofErr w:type="gramEnd"/>
              <w:r w:rsidR="006560BB">
                <w:rPr>
                  <w:rFonts w:ascii="Arial" w:hAnsi="Arial" w:cs="Arial"/>
                </w:rPr>
                <w:t xml:space="preserve"> organisations </w:t>
              </w:r>
            </w:ins>
            <w:r>
              <w:rPr>
                <w:rFonts w:ascii="Arial" w:hAnsi="Arial" w:cs="Arial"/>
              </w:rPr>
              <w:t>and NGO customers.</w:t>
            </w:r>
          </w:p>
          <w:p w:rsidR="007C1696" w:rsidRDefault="007C1696">
            <w:pPr>
              <w:rPr>
                <w:rFonts w:ascii="Arial" w:hAnsi="Arial" w:cs="Arial"/>
              </w:rPr>
            </w:pPr>
          </w:p>
          <w:p w:rsidR="007C1696" w:rsidRDefault="007C1696">
            <w:pPr>
              <w:rPr>
                <w:rFonts w:ascii="Arial" w:hAnsi="Arial" w:cs="Arial"/>
              </w:rPr>
            </w:pPr>
          </w:p>
        </w:tc>
      </w:tr>
      <w:tr w:rsidR="00B17A8F" w:rsidRPr="003D27E7" w:rsidTr="00A51B9C">
        <w:trPr>
          <w:trHeight w:val="2739"/>
        </w:trPr>
        <w:tc>
          <w:tcPr>
            <w:tcW w:w="423" w:type="dxa"/>
          </w:tcPr>
          <w:p w:rsidR="00B17A8F" w:rsidRDefault="00B17A8F">
            <w:pPr>
              <w:rPr>
                <w:rFonts w:ascii="Arial" w:hAnsi="Arial" w:cs="Arial"/>
              </w:rPr>
            </w:pPr>
          </w:p>
        </w:tc>
        <w:tc>
          <w:tcPr>
            <w:tcW w:w="1390" w:type="dxa"/>
          </w:tcPr>
          <w:p w:rsidR="00B17A8F" w:rsidRDefault="00B17A8F">
            <w:pPr>
              <w:rPr>
                <w:rFonts w:ascii="Arial" w:hAnsi="Arial" w:cs="Arial"/>
              </w:rPr>
            </w:pPr>
            <w:r>
              <w:rPr>
                <w:rFonts w:ascii="Arial" w:hAnsi="Arial" w:cs="Arial"/>
              </w:rPr>
              <w:t>Final visual</w:t>
            </w:r>
          </w:p>
          <w:p w:rsidR="00B17A8F" w:rsidRDefault="00B17A8F">
            <w:pPr>
              <w:rPr>
                <w:rFonts w:ascii="Arial" w:hAnsi="Arial" w:cs="Arial"/>
              </w:rPr>
            </w:pPr>
          </w:p>
          <w:p w:rsidR="00B17A8F" w:rsidRDefault="00B17A8F">
            <w:pPr>
              <w:rPr>
                <w:rFonts w:ascii="Arial" w:hAnsi="Arial" w:cs="Arial"/>
              </w:rPr>
            </w:pPr>
          </w:p>
          <w:p w:rsidR="00B17A8F" w:rsidRDefault="00B17A8F">
            <w:pPr>
              <w:rPr>
                <w:rFonts w:ascii="Arial" w:hAnsi="Arial" w:cs="Arial"/>
              </w:rPr>
            </w:pPr>
            <w:r>
              <w:rPr>
                <w:rFonts w:ascii="Arial" w:hAnsi="Arial" w:cs="Arial"/>
              </w:rPr>
              <w:t>Then fade</w:t>
            </w:r>
          </w:p>
        </w:tc>
        <w:tc>
          <w:tcPr>
            <w:tcW w:w="5406" w:type="dxa"/>
          </w:tcPr>
          <w:p w:rsidR="00B17A8F" w:rsidRDefault="00B17A8F">
            <w:pPr>
              <w:rPr>
                <w:rFonts w:ascii="Arial" w:hAnsi="Arial" w:cs="Arial"/>
              </w:rPr>
            </w:pPr>
            <w:r>
              <w:rPr>
                <w:rFonts w:ascii="Arial" w:hAnsi="Arial" w:cs="Arial"/>
              </w:rPr>
              <w:t>Medibank</w:t>
            </w:r>
          </w:p>
          <w:p w:rsidR="00B17A8F" w:rsidRDefault="00B17A8F">
            <w:pPr>
              <w:rPr>
                <w:rFonts w:ascii="Arial" w:hAnsi="Arial" w:cs="Arial"/>
              </w:rPr>
            </w:pPr>
            <w:r>
              <w:rPr>
                <w:rFonts w:ascii="Arial" w:hAnsi="Arial" w:cs="Arial"/>
              </w:rPr>
              <w:t>For better Health</w:t>
            </w:r>
          </w:p>
        </w:tc>
        <w:tc>
          <w:tcPr>
            <w:tcW w:w="4655" w:type="dxa"/>
          </w:tcPr>
          <w:p w:rsidR="00B17A8F" w:rsidRDefault="00B17A8F">
            <w:pPr>
              <w:rPr>
                <w:rFonts w:ascii="Arial" w:hAnsi="Arial" w:cs="Arial"/>
              </w:rPr>
            </w:pPr>
          </w:p>
        </w:tc>
      </w:tr>
    </w:tbl>
    <w:p w:rsidR="003D27E7" w:rsidRDefault="003D27E7"/>
    <w:p w:rsidR="00EC460B" w:rsidRDefault="00EC460B"/>
    <w:p w:rsidR="00EC460B" w:rsidRDefault="00EC460B"/>
    <w:p w:rsidR="00EC460B" w:rsidRDefault="00EC460B"/>
    <w:sectPr w:rsidR="00EC460B" w:rsidSect="00A51B9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92F48"/>
    <w:multiLevelType w:val="hybridMultilevel"/>
    <w:tmpl w:val="2F32D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31B1F44"/>
    <w:multiLevelType w:val="hybridMultilevel"/>
    <w:tmpl w:val="6AB88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7"/>
    <w:rsid w:val="00014470"/>
    <w:rsid w:val="00015940"/>
    <w:rsid w:val="000209B4"/>
    <w:rsid w:val="00034A3C"/>
    <w:rsid w:val="000436E9"/>
    <w:rsid w:val="0008523B"/>
    <w:rsid w:val="00093213"/>
    <w:rsid w:val="00094AAA"/>
    <w:rsid w:val="00094FC7"/>
    <w:rsid w:val="000976A7"/>
    <w:rsid w:val="000C584D"/>
    <w:rsid w:val="000D3FE5"/>
    <w:rsid w:val="000D5542"/>
    <w:rsid w:val="000E69DD"/>
    <w:rsid w:val="000E79AC"/>
    <w:rsid w:val="000F4165"/>
    <w:rsid w:val="00103282"/>
    <w:rsid w:val="00112CA3"/>
    <w:rsid w:val="00116904"/>
    <w:rsid w:val="00122450"/>
    <w:rsid w:val="00130D58"/>
    <w:rsid w:val="00144AF3"/>
    <w:rsid w:val="00156538"/>
    <w:rsid w:val="001618FD"/>
    <w:rsid w:val="001731E7"/>
    <w:rsid w:val="00194F8B"/>
    <w:rsid w:val="0019547C"/>
    <w:rsid w:val="00195B56"/>
    <w:rsid w:val="00197E8D"/>
    <w:rsid w:val="001A0754"/>
    <w:rsid w:val="001C6861"/>
    <w:rsid w:val="001E231E"/>
    <w:rsid w:val="001E2DFB"/>
    <w:rsid w:val="001E52A4"/>
    <w:rsid w:val="001E5506"/>
    <w:rsid w:val="001E60A4"/>
    <w:rsid w:val="00234511"/>
    <w:rsid w:val="002378FA"/>
    <w:rsid w:val="00247CE3"/>
    <w:rsid w:val="002761A5"/>
    <w:rsid w:val="002B3FFC"/>
    <w:rsid w:val="002D23FF"/>
    <w:rsid w:val="002D7B48"/>
    <w:rsid w:val="003058AA"/>
    <w:rsid w:val="00306D5A"/>
    <w:rsid w:val="00310B46"/>
    <w:rsid w:val="003115AF"/>
    <w:rsid w:val="003125F7"/>
    <w:rsid w:val="00325DB3"/>
    <w:rsid w:val="00336566"/>
    <w:rsid w:val="0034494F"/>
    <w:rsid w:val="00353C64"/>
    <w:rsid w:val="00365A67"/>
    <w:rsid w:val="0037796B"/>
    <w:rsid w:val="00382F1A"/>
    <w:rsid w:val="00383517"/>
    <w:rsid w:val="003A7D05"/>
    <w:rsid w:val="003B64FB"/>
    <w:rsid w:val="003D27E7"/>
    <w:rsid w:val="003D51D7"/>
    <w:rsid w:val="003D6DC8"/>
    <w:rsid w:val="003E23D9"/>
    <w:rsid w:val="003E37A2"/>
    <w:rsid w:val="0040672C"/>
    <w:rsid w:val="00473B81"/>
    <w:rsid w:val="00494413"/>
    <w:rsid w:val="004A302B"/>
    <w:rsid w:val="004A3B9D"/>
    <w:rsid w:val="004B4585"/>
    <w:rsid w:val="004C5444"/>
    <w:rsid w:val="004D5A1A"/>
    <w:rsid w:val="004D5E4D"/>
    <w:rsid w:val="004E51AB"/>
    <w:rsid w:val="004F653F"/>
    <w:rsid w:val="005151AC"/>
    <w:rsid w:val="0052100D"/>
    <w:rsid w:val="00526793"/>
    <w:rsid w:val="00535849"/>
    <w:rsid w:val="00541DBF"/>
    <w:rsid w:val="00545EC6"/>
    <w:rsid w:val="00550B58"/>
    <w:rsid w:val="005533D6"/>
    <w:rsid w:val="005722FD"/>
    <w:rsid w:val="00576581"/>
    <w:rsid w:val="005867DA"/>
    <w:rsid w:val="005A0B71"/>
    <w:rsid w:val="005A167E"/>
    <w:rsid w:val="005A2D07"/>
    <w:rsid w:val="005B1D40"/>
    <w:rsid w:val="005D2EB4"/>
    <w:rsid w:val="005E1C3B"/>
    <w:rsid w:val="005F311B"/>
    <w:rsid w:val="005F31AF"/>
    <w:rsid w:val="005F5A27"/>
    <w:rsid w:val="00623995"/>
    <w:rsid w:val="0063195F"/>
    <w:rsid w:val="006332B6"/>
    <w:rsid w:val="00642AA0"/>
    <w:rsid w:val="00650D84"/>
    <w:rsid w:val="00651E42"/>
    <w:rsid w:val="00653D53"/>
    <w:rsid w:val="006560BB"/>
    <w:rsid w:val="00662713"/>
    <w:rsid w:val="006862F6"/>
    <w:rsid w:val="006A09EB"/>
    <w:rsid w:val="006A137E"/>
    <w:rsid w:val="006A2C04"/>
    <w:rsid w:val="006B1526"/>
    <w:rsid w:val="006D5A19"/>
    <w:rsid w:val="006F45B0"/>
    <w:rsid w:val="006F5765"/>
    <w:rsid w:val="006F6225"/>
    <w:rsid w:val="00700034"/>
    <w:rsid w:val="0070452D"/>
    <w:rsid w:val="0070647B"/>
    <w:rsid w:val="00764B0D"/>
    <w:rsid w:val="007657CD"/>
    <w:rsid w:val="00766A30"/>
    <w:rsid w:val="00775372"/>
    <w:rsid w:val="00776636"/>
    <w:rsid w:val="00781F9B"/>
    <w:rsid w:val="00784329"/>
    <w:rsid w:val="007B6DA2"/>
    <w:rsid w:val="007C1696"/>
    <w:rsid w:val="008264F5"/>
    <w:rsid w:val="00826719"/>
    <w:rsid w:val="00830AA2"/>
    <w:rsid w:val="0083128A"/>
    <w:rsid w:val="008336D5"/>
    <w:rsid w:val="00836FD6"/>
    <w:rsid w:val="008448B0"/>
    <w:rsid w:val="00854A7B"/>
    <w:rsid w:val="008848FC"/>
    <w:rsid w:val="008A4E90"/>
    <w:rsid w:val="008E226A"/>
    <w:rsid w:val="008F2910"/>
    <w:rsid w:val="008F50B8"/>
    <w:rsid w:val="00900D8F"/>
    <w:rsid w:val="009058AB"/>
    <w:rsid w:val="00911534"/>
    <w:rsid w:val="00911DA8"/>
    <w:rsid w:val="009122E5"/>
    <w:rsid w:val="00914AA2"/>
    <w:rsid w:val="00950FE8"/>
    <w:rsid w:val="00952B67"/>
    <w:rsid w:val="00971354"/>
    <w:rsid w:val="009861DD"/>
    <w:rsid w:val="00996588"/>
    <w:rsid w:val="009A00BC"/>
    <w:rsid w:val="009A279F"/>
    <w:rsid w:val="009B6799"/>
    <w:rsid w:val="009C537F"/>
    <w:rsid w:val="009D581E"/>
    <w:rsid w:val="009D5E7A"/>
    <w:rsid w:val="009D6052"/>
    <w:rsid w:val="009F7F5B"/>
    <w:rsid w:val="00A056AF"/>
    <w:rsid w:val="00A2597B"/>
    <w:rsid w:val="00A47932"/>
    <w:rsid w:val="00A51B9C"/>
    <w:rsid w:val="00A52B6A"/>
    <w:rsid w:val="00A53CB2"/>
    <w:rsid w:val="00A55E12"/>
    <w:rsid w:val="00A8303F"/>
    <w:rsid w:val="00A968A3"/>
    <w:rsid w:val="00AA2506"/>
    <w:rsid w:val="00AA4C23"/>
    <w:rsid w:val="00AB0323"/>
    <w:rsid w:val="00AC34E6"/>
    <w:rsid w:val="00AC746C"/>
    <w:rsid w:val="00AE444D"/>
    <w:rsid w:val="00AE460A"/>
    <w:rsid w:val="00AE4A7E"/>
    <w:rsid w:val="00B00E5C"/>
    <w:rsid w:val="00B1575D"/>
    <w:rsid w:val="00B17A8F"/>
    <w:rsid w:val="00B3422E"/>
    <w:rsid w:val="00B5153B"/>
    <w:rsid w:val="00B65D34"/>
    <w:rsid w:val="00B810DC"/>
    <w:rsid w:val="00B8305F"/>
    <w:rsid w:val="00BA5310"/>
    <w:rsid w:val="00BC46B1"/>
    <w:rsid w:val="00BC6B81"/>
    <w:rsid w:val="00BE2222"/>
    <w:rsid w:val="00BF5226"/>
    <w:rsid w:val="00C01DCC"/>
    <w:rsid w:val="00C0442F"/>
    <w:rsid w:val="00C22447"/>
    <w:rsid w:val="00C275EA"/>
    <w:rsid w:val="00C46A06"/>
    <w:rsid w:val="00C562CA"/>
    <w:rsid w:val="00C726C7"/>
    <w:rsid w:val="00C76F9E"/>
    <w:rsid w:val="00C81A71"/>
    <w:rsid w:val="00C945CA"/>
    <w:rsid w:val="00CA77BD"/>
    <w:rsid w:val="00CB039A"/>
    <w:rsid w:val="00CB4F68"/>
    <w:rsid w:val="00CC0AA3"/>
    <w:rsid w:val="00D20F45"/>
    <w:rsid w:val="00D217B3"/>
    <w:rsid w:val="00D26973"/>
    <w:rsid w:val="00D31B6A"/>
    <w:rsid w:val="00D457E9"/>
    <w:rsid w:val="00D55B22"/>
    <w:rsid w:val="00D82999"/>
    <w:rsid w:val="00DA5548"/>
    <w:rsid w:val="00DC02FF"/>
    <w:rsid w:val="00DC2063"/>
    <w:rsid w:val="00DC7186"/>
    <w:rsid w:val="00DD052F"/>
    <w:rsid w:val="00DD17F7"/>
    <w:rsid w:val="00DD2A38"/>
    <w:rsid w:val="00DD2E6B"/>
    <w:rsid w:val="00DD33CA"/>
    <w:rsid w:val="00DD6408"/>
    <w:rsid w:val="00DE04D4"/>
    <w:rsid w:val="00DE21D5"/>
    <w:rsid w:val="00DF3468"/>
    <w:rsid w:val="00E04210"/>
    <w:rsid w:val="00E0792E"/>
    <w:rsid w:val="00E24005"/>
    <w:rsid w:val="00E24876"/>
    <w:rsid w:val="00E417EE"/>
    <w:rsid w:val="00E73960"/>
    <w:rsid w:val="00E925E7"/>
    <w:rsid w:val="00EC460B"/>
    <w:rsid w:val="00EC7B6A"/>
    <w:rsid w:val="00EE6D7B"/>
    <w:rsid w:val="00F12FDF"/>
    <w:rsid w:val="00F1631E"/>
    <w:rsid w:val="00F1698B"/>
    <w:rsid w:val="00F24E6B"/>
    <w:rsid w:val="00F37554"/>
    <w:rsid w:val="00F43678"/>
    <w:rsid w:val="00F6631F"/>
    <w:rsid w:val="00F67FCA"/>
    <w:rsid w:val="00F70C4C"/>
    <w:rsid w:val="00F730C2"/>
    <w:rsid w:val="00F804B8"/>
    <w:rsid w:val="00F812C7"/>
    <w:rsid w:val="00FB6FBC"/>
    <w:rsid w:val="00FD3AA2"/>
    <w:rsid w:val="00FF51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A3C"/>
    <w:rPr>
      <w:rFonts w:ascii="Tahoma" w:hAnsi="Tahoma" w:cs="Tahoma"/>
      <w:sz w:val="16"/>
      <w:szCs w:val="16"/>
    </w:rPr>
  </w:style>
  <w:style w:type="character" w:styleId="CommentReference">
    <w:name w:val="annotation reference"/>
    <w:basedOn w:val="DefaultParagraphFont"/>
    <w:uiPriority w:val="99"/>
    <w:semiHidden/>
    <w:unhideWhenUsed/>
    <w:rsid w:val="00545EC6"/>
    <w:rPr>
      <w:sz w:val="16"/>
      <w:szCs w:val="16"/>
    </w:rPr>
  </w:style>
  <w:style w:type="paragraph" w:styleId="CommentText">
    <w:name w:val="annotation text"/>
    <w:basedOn w:val="Normal"/>
    <w:link w:val="CommentTextChar"/>
    <w:uiPriority w:val="99"/>
    <w:semiHidden/>
    <w:unhideWhenUsed/>
    <w:rsid w:val="00545EC6"/>
    <w:pPr>
      <w:spacing w:line="240" w:lineRule="auto"/>
    </w:pPr>
    <w:rPr>
      <w:sz w:val="20"/>
      <w:szCs w:val="20"/>
    </w:rPr>
  </w:style>
  <w:style w:type="character" w:customStyle="1" w:styleId="CommentTextChar">
    <w:name w:val="Comment Text Char"/>
    <w:basedOn w:val="DefaultParagraphFont"/>
    <w:link w:val="CommentText"/>
    <w:uiPriority w:val="99"/>
    <w:semiHidden/>
    <w:rsid w:val="00545EC6"/>
    <w:rPr>
      <w:sz w:val="20"/>
      <w:szCs w:val="20"/>
    </w:rPr>
  </w:style>
  <w:style w:type="paragraph" w:styleId="CommentSubject">
    <w:name w:val="annotation subject"/>
    <w:basedOn w:val="CommentText"/>
    <w:next w:val="CommentText"/>
    <w:link w:val="CommentSubjectChar"/>
    <w:uiPriority w:val="99"/>
    <w:semiHidden/>
    <w:unhideWhenUsed/>
    <w:rsid w:val="00545EC6"/>
    <w:rPr>
      <w:b/>
      <w:bCs/>
    </w:rPr>
  </w:style>
  <w:style w:type="character" w:customStyle="1" w:styleId="CommentSubjectChar">
    <w:name w:val="Comment Subject Char"/>
    <w:basedOn w:val="CommentTextChar"/>
    <w:link w:val="CommentSubject"/>
    <w:uiPriority w:val="99"/>
    <w:semiHidden/>
    <w:rsid w:val="00545EC6"/>
    <w:rPr>
      <w:b/>
      <w:bCs/>
      <w:sz w:val="20"/>
      <w:szCs w:val="20"/>
    </w:rPr>
  </w:style>
  <w:style w:type="paragraph" w:styleId="ListParagraph">
    <w:name w:val="List Paragraph"/>
    <w:basedOn w:val="Normal"/>
    <w:uiPriority w:val="34"/>
    <w:qFormat/>
    <w:rsid w:val="00B17A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A3C"/>
    <w:rPr>
      <w:rFonts w:ascii="Tahoma" w:hAnsi="Tahoma" w:cs="Tahoma"/>
      <w:sz w:val="16"/>
      <w:szCs w:val="16"/>
    </w:rPr>
  </w:style>
  <w:style w:type="character" w:styleId="CommentReference">
    <w:name w:val="annotation reference"/>
    <w:basedOn w:val="DefaultParagraphFont"/>
    <w:uiPriority w:val="99"/>
    <w:semiHidden/>
    <w:unhideWhenUsed/>
    <w:rsid w:val="00545EC6"/>
    <w:rPr>
      <w:sz w:val="16"/>
      <w:szCs w:val="16"/>
    </w:rPr>
  </w:style>
  <w:style w:type="paragraph" w:styleId="CommentText">
    <w:name w:val="annotation text"/>
    <w:basedOn w:val="Normal"/>
    <w:link w:val="CommentTextChar"/>
    <w:uiPriority w:val="99"/>
    <w:semiHidden/>
    <w:unhideWhenUsed/>
    <w:rsid w:val="00545EC6"/>
    <w:pPr>
      <w:spacing w:line="240" w:lineRule="auto"/>
    </w:pPr>
    <w:rPr>
      <w:sz w:val="20"/>
      <w:szCs w:val="20"/>
    </w:rPr>
  </w:style>
  <w:style w:type="character" w:customStyle="1" w:styleId="CommentTextChar">
    <w:name w:val="Comment Text Char"/>
    <w:basedOn w:val="DefaultParagraphFont"/>
    <w:link w:val="CommentText"/>
    <w:uiPriority w:val="99"/>
    <w:semiHidden/>
    <w:rsid w:val="00545EC6"/>
    <w:rPr>
      <w:sz w:val="20"/>
      <w:szCs w:val="20"/>
    </w:rPr>
  </w:style>
  <w:style w:type="paragraph" w:styleId="CommentSubject">
    <w:name w:val="annotation subject"/>
    <w:basedOn w:val="CommentText"/>
    <w:next w:val="CommentText"/>
    <w:link w:val="CommentSubjectChar"/>
    <w:uiPriority w:val="99"/>
    <w:semiHidden/>
    <w:unhideWhenUsed/>
    <w:rsid w:val="00545EC6"/>
    <w:rPr>
      <w:b/>
      <w:bCs/>
    </w:rPr>
  </w:style>
  <w:style w:type="character" w:customStyle="1" w:styleId="CommentSubjectChar">
    <w:name w:val="Comment Subject Char"/>
    <w:basedOn w:val="CommentTextChar"/>
    <w:link w:val="CommentSubject"/>
    <w:uiPriority w:val="99"/>
    <w:semiHidden/>
    <w:rsid w:val="00545EC6"/>
    <w:rPr>
      <w:b/>
      <w:bCs/>
      <w:sz w:val="20"/>
      <w:szCs w:val="20"/>
    </w:rPr>
  </w:style>
  <w:style w:type="paragraph" w:styleId="ListParagraph">
    <w:name w:val="List Paragraph"/>
    <w:basedOn w:val="Normal"/>
    <w:uiPriority w:val="34"/>
    <w:qFormat/>
    <w:rsid w:val="00B1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imgres?imgurl=http://www.donpurdum.com/files/7613/7830/7315/elderly-couple.jpg&amp;imgrefurl=http://www.donpurdum.com/blog/how-will-you-remember-your-marriage/&amp;h=201&amp;w=302&amp;tbnid=WH2Sinr41N1l0M:&amp;zoom=1&amp;q=elderly%20couple&amp;docid=DH1MXArkul7xmM&amp;ei=llwSVJKjJo2m8AXMwoDYDg&amp;tbm=isch&amp;ved=0CDMQMygBMAE&amp;iact=rc&amp;uact=3&amp;dur=7617&amp;page=1&amp;start=0&amp;ndsp=19" TargetMode="External"/><Relationship Id="rId13" Type="http://schemas.openxmlformats.org/officeDocument/2006/relationships/image" Target="media/image5.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google.com.au/imgres?imgurl=http://www.naturalpathfresno.com/wp-content/uploads/2013/08/bigstock-Mother-with-baby-at-outdoors-26599736.jpg&amp;imgrefurl=http://www.naturalpathfresno.com/are-babies-toxic/&amp;h=600&amp;w=900&amp;tbnid=mfTvIwRIhMb3WM:&amp;zoom=1&amp;q=mother%20with%20baby&amp;docid=Jc5cKexICsaeaM&amp;ei=y1sSVPP9DZC48gWNhoHoAw&amp;tbm=isch&amp;ved=0CCkQMygDMAM&amp;iact=rc&amp;uact=3&amp;dur=444&amp;page=1&amp;start=0&amp;ndsp=20"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google.com.au/imgres?imgurl=http://blog.grandmirage.com/wp-content/uploads/2013/10/shutterstock_55172212small.jpg&amp;imgrefurl=http://blog.grandmirage.com/family-reunion-package-a-well-worth-remembering-moment/&amp;h=3328&amp;w=4992&amp;tbnid=ejtAaPSqdAK7-M:&amp;zoom=1&amp;q=family&amp;docid=Mq_lcOn8rNWT9M&amp;ei=s1wSVOjLD42k8AXotIKIDA&amp;tbm=isch&amp;ved=0CJoBEDMoYTBh&amp;iact=rc&amp;uact=3&amp;dur=363&amp;page=4&amp;start=79&amp;ndsp=3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Medibank</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McAlpine</dc:creator>
  <cp:lastModifiedBy>Megan McAlpine</cp:lastModifiedBy>
  <cp:revision>4</cp:revision>
  <cp:lastPrinted>2014-09-12T06:38:00Z</cp:lastPrinted>
  <dcterms:created xsi:type="dcterms:W3CDTF">2014-09-15T03:46:00Z</dcterms:created>
  <dcterms:modified xsi:type="dcterms:W3CDTF">2014-09-15T03:54:00Z</dcterms:modified>
</cp:coreProperties>
</file>